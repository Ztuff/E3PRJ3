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1345D" w14:textId="77777777" w:rsidR="002F3A6E" w:rsidRDefault="00EE505A" w:rsidP="00EE505A">
      <w:pPr>
        <w:pStyle w:val="Overskrift1"/>
      </w:pPr>
      <w:r>
        <w:t xml:space="preserve">Sensorer </w:t>
      </w:r>
    </w:p>
    <w:p w14:paraId="02729700" w14:textId="77777777" w:rsidR="00EE505A" w:rsidRDefault="00EE505A" w:rsidP="00EE505A">
      <w:r>
        <w:t>Systemet er bestemt til at operere med fire forskellige type sensorer:</w:t>
      </w:r>
    </w:p>
    <w:p w14:paraId="01178BDB" w14:textId="77777777" w:rsidR="00EE505A" w:rsidRDefault="00EE505A" w:rsidP="00EE505A">
      <w:pPr>
        <w:pStyle w:val="Listeafsnit"/>
        <w:numPr>
          <w:ilvl w:val="0"/>
          <w:numId w:val="2"/>
        </w:numPr>
      </w:pPr>
      <w:proofErr w:type="spellStart"/>
      <w:r>
        <w:t>Accelerometer</w:t>
      </w:r>
      <w:proofErr w:type="spellEnd"/>
    </w:p>
    <w:p w14:paraId="7F5D1484" w14:textId="77777777" w:rsidR="00EE505A" w:rsidRDefault="00EE505A" w:rsidP="00EE505A">
      <w:pPr>
        <w:pStyle w:val="Listeafsnit"/>
        <w:numPr>
          <w:ilvl w:val="0"/>
          <w:numId w:val="2"/>
        </w:numPr>
      </w:pPr>
      <w:r>
        <w:t>Gyroskop</w:t>
      </w:r>
    </w:p>
    <w:p w14:paraId="30E9197D" w14:textId="77777777" w:rsidR="00EE505A" w:rsidRDefault="00EE505A" w:rsidP="00EE505A">
      <w:pPr>
        <w:pStyle w:val="Listeafsnit"/>
        <w:numPr>
          <w:ilvl w:val="0"/>
          <w:numId w:val="2"/>
        </w:numPr>
      </w:pPr>
      <w:proofErr w:type="spellStart"/>
      <w:r>
        <w:t>Proximity</w:t>
      </w:r>
      <w:proofErr w:type="spellEnd"/>
      <w:r>
        <w:t xml:space="preserve"> sensor</w:t>
      </w:r>
    </w:p>
    <w:p w14:paraId="79839BB6" w14:textId="77777777" w:rsidR="00EE505A" w:rsidRDefault="00EE505A" w:rsidP="00EE505A">
      <w:pPr>
        <w:pStyle w:val="Listeafsnit"/>
        <w:numPr>
          <w:ilvl w:val="0"/>
          <w:numId w:val="2"/>
        </w:numPr>
        <w:rPr>
          <w:ins w:id="0" w:author="Felix Blix Eveberg" w:date="2014-12-09T14:05:00Z"/>
        </w:rPr>
      </w:pPr>
      <w:r>
        <w:t xml:space="preserve">Tryk sensor </w:t>
      </w:r>
    </w:p>
    <w:p w14:paraId="48F98403" w14:textId="77777777" w:rsidR="002F394D" w:rsidRDefault="002F394D">
      <w:pPr>
        <w:pStyle w:val="Overskrift2"/>
        <w:rPr>
          <w:ins w:id="1" w:author="Felix Blix Eveberg" w:date="2014-12-09T14:06:00Z"/>
        </w:rPr>
        <w:pPrChange w:id="2" w:author="Felix Blix Eveberg" w:date="2014-12-09T14:06:00Z">
          <w:pPr>
            <w:pStyle w:val="Listeafsnit"/>
            <w:numPr>
              <w:numId w:val="2"/>
            </w:numPr>
            <w:ind w:hanging="360"/>
          </w:pPr>
        </w:pPrChange>
      </w:pPr>
      <w:ins w:id="3" w:author="Felix Blix Eveberg" w:date="2014-12-09T14:06:00Z">
        <w:r>
          <w:t>Sensor bus</w:t>
        </w:r>
      </w:ins>
    </w:p>
    <w:p w14:paraId="274A3A56" w14:textId="77777777" w:rsidR="002F394D" w:rsidRDefault="002F394D">
      <w:pPr>
        <w:rPr>
          <w:ins w:id="4" w:author="Felix Blix Eveberg" w:date="2014-12-09T14:06:00Z"/>
        </w:rPr>
        <w:pPrChange w:id="5" w:author="Felix Blix Eveberg" w:date="2014-12-09T14:06:00Z">
          <w:pPr>
            <w:pStyle w:val="Listeafsnit"/>
            <w:numPr>
              <w:numId w:val="2"/>
            </w:numPr>
            <w:ind w:hanging="360"/>
          </w:pPr>
        </w:pPrChange>
      </w:pPr>
      <w:ins w:id="6" w:author="Felix Blix Eveberg" w:date="2014-12-09T14:06:00Z">
        <w:r w:rsidRPr="002F394D">
          <w:rPr>
            <w:highlight w:val="yellow"/>
            <w:rPrChange w:id="7" w:author="Felix Blix Eveberg" w:date="2014-12-09T14:06:00Z">
              <w:rPr/>
            </w:rPrChange>
          </w:rPr>
          <w:t>Afsnit om valget af i2c</w:t>
        </w:r>
      </w:ins>
    </w:p>
    <w:p w14:paraId="65ACC783" w14:textId="77777777" w:rsidR="002F394D" w:rsidRDefault="002F394D" w:rsidP="002F394D">
      <w:pPr>
        <w:pStyle w:val="Overskrift2"/>
      </w:pPr>
      <w:moveToRangeStart w:id="8" w:author="Felix Blix Eveberg" w:date="2014-12-09T14:06:00Z" w:name="move405897331"/>
      <w:moveTo w:id="9" w:author="Felix Blix Eveberg" w:date="2014-12-09T14:06:00Z">
        <w:r>
          <w:t>Kabeltype</w:t>
        </w:r>
      </w:moveTo>
    </w:p>
    <w:p w14:paraId="306ED75D" w14:textId="77777777" w:rsidR="002F394D" w:rsidRDefault="002F394D" w:rsidP="002F394D">
      <w:moveTo w:id="10" w:author="Felix Blix Eveberg" w:date="2014-12-09T14:06:00Z">
        <w:r>
          <w:t xml:space="preserve">Til at stå for selve overførslen af I2C, er det valgt at bruge RJ11 kabler samt RJ12-CPTH </w:t>
        </w:r>
        <w:proofErr w:type="spellStart"/>
        <w:r>
          <w:t>connectors</w:t>
        </w:r>
        <w:proofErr w:type="spellEnd"/>
        <w:r>
          <w:t>. Dette er valgt</w:t>
        </w:r>
        <w:del w:id="11" w:author="Felix Blix Eveberg" w:date="2014-12-09T14:07:00Z">
          <w:r w:rsidDel="002F394D">
            <w:delText xml:space="preserve"> pga. teknologiundersøgelse.</w:delText>
          </w:r>
        </w:del>
      </w:moveTo>
      <w:ins w:id="12" w:author="Felix Blix Eveberg" w:date="2014-12-09T14:07:00Z">
        <w:r>
          <w:t xml:space="preserve"> idet dette er et alm. tilgængeligt kabel med det </w:t>
        </w:r>
        <w:proofErr w:type="spellStart"/>
        <w:r>
          <w:t>nødvændige</w:t>
        </w:r>
        <w:proofErr w:type="spellEnd"/>
        <w:r>
          <w:t xml:space="preserve"> antal ledere</w:t>
        </w:r>
      </w:ins>
      <w:ins w:id="13" w:author="Felix Blix Eveberg" w:date="2014-12-09T14:08:00Z">
        <w:r>
          <w:t>, som samtidig har en låsemekanisme</w:t>
        </w:r>
      </w:ins>
      <w:moveTo w:id="14" w:author="Felix Blix Eveberg" w:date="2014-12-09T14:06:00Z">
        <w:r>
          <w:rPr>
            <w:rStyle w:val="Fodnotehenvisning"/>
          </w:rPr>
          <w:footnoteReference w:id="1"/>
        </w:r>
      </w:moveTo>
      <w:ins w:id="17" w:author="Felix Blix Eveberg" w:date="2014-12-09T14:08:00Z">
        <w:r>
          <w:t>.</w:t>
        </w:r>
      </w:ins>
      <w:moveTo w:id="18" w:author="Felix Blix Eveberg" w:date="2014-12-09T14:06:00Z">
        <w:r>
          <w:t xml:space="preserve"> Dette giver mulighed for at ledningerne bliver siddende, selv når brugeren udfører diverse bevægelser. </w:t>
        </w:r>
      </w:moveTo>
    </w:p>
    <w:p w14:paraId="2748DE68" w14:textId="77777777" w:rsidR="002F394D" w:rsidRDefault="002F394D" w:rsidP="002F394D">
      <w:commentRangeStart w:id="19"/>
      <w:moveTo w:id="20" w:author="Felix Blix Eveberg" w:date="2014-12-09T14:06:00Z">
        <w:r>
          <w:t xml:space="preserve">Fordelen ved at bruge RJ12-CPTH </w:t>
        </w:r>
        <w:proofErr w:type="spellStart"/>
        <w:r>
          <w:t>connectors</w:t>
        </w:r>
        <w:proofErr w:type="spellEnd"/>
        <w:r>
          <w:t xml:space="preserve">, er at de er tilgængelige på </w:t>
        </w:r>
        <w:proofErr w:type="spellStart"/>
        <w:r>
          <w:t>IHA’s</w:t>
        </w:r>
        <w:proofErr w:type="spellEnd"/>
        <w:r>
          <w:t xml:space="preserve"> komponentlager. RJ12-CPTH har 6 ben, mens RJ11 kablet kun har 4 ledere (som er det antal der skal bruges). </w:t>
        </w:r>
      </w:moveTo>
      <w:commentRangeEnd w:id="19"/>
      <w:r>
        <w:rPr>
          <w:rStyle w:val="Kommentarhenvisning"/>
        </w:rPr>
        <w:commentReference w:id="19"/>
      </w:r>
    </w:p>
    <w:p w14:paraId="31890A88" w14:textId="77777777" w:rsidR="002F394D" w:rsidRPr="0041040E" w:rsidDel="00FD45B5" w:rsidRDefault="002F394D" w:rsidP="002F394D">
      <w:pPr>
        <w:rPr>
          <w:del w:id="21" w:author="Felix Blix Eveberg" w:date="2014-12-09T14:12:00Z"/>
        </w:rPr>
      </w:pPr>
      <w:moveTo w:id="22" w:author="Felix Blix Eveberg" w:date="2014-12-09T14:06:00Z">
        <w:r>
          <w:t xml:space="preserve">Ved at </w:t>
        </w:r>
        <w:del w:id="23" w:author="Felix Blix Eveberg" w:date="2014-12-09T14:10:00Z">
          <w:r w:rsidDel="002F394D">
            <w:delText>bruge RJ11 kabel,</w:delText>
          </w:r>
        </w:del>
      </w:moveTo>
      <w:ins w:id="24" w:author="Felix Blix Eveberg" w:date="2014-12-09T14:10:00Z">
        <w:r>
          <w:t xml:space="preserve">have 2 stik på hver sensor og 4 stik på Body enheden kan flere sensorer kobles til i op til 4 kæder ud fra </w:t>
        </w:r>
      </w:ins>
      <w:ins w:id="25" w:author="Felix Blix Eveberg" w:date="2014-12-09T14:11:00Z">
        <w:r>
          <w:t>Body enheden.</w:t>
        </w:r>
      </w:ins>
      <w:ins w:id="26" w:author="Felix Blix Eveberg" w:date="2014-12-09T14:12:00Z">
        <w:r>
          <w:t xml:space="preserve"> Dette tillader brugeren at minimere </w:t>
        </w:r>
        <w:r w:rsidR="00FD45B5">
          <w:t xml:space="preserve">ledningsproblemer ved brug af mange sensorer, og </w:t>
        </w:r>
        <w:proofErr w:type="gramStart"/>
        <w:r w:rsidR="00FD45B5">
          <w:t>kan</w:t>
        </w:r>
        <w:proofErr w:type="gramEnd"/>
        <w:r w:rsidR="00FD45B5">
          <w:t xml:space="preserve"> ikke forbindes ”forkert” idet der er tale om en bus.</w:t>
        </w:r>
        <w:r w:rsidR="00FD45B5" w:rsidDel="00FD45B5">
          <w:t xml:space="preserve"> </w:t>
        </w:r>
      </w:ins>
      <w:moveTo w:id="27" w:author="Felix Blix Eveberg" w:date="2014-12-09T14:06:00Z">
        <w:del w:id="28" w:author="Felix Blix Eveberg" w:date="2014-12-09T14:12:00Z">
          <w:r w:rsidDel="00FD45B5">
            <w:delText xml:space="preserve"> er der nu en meget simpel måde at koble I2C to steder på sensorprintene. Dette gøres blot ved at sætte to connectors på hvert print, og koble benene her til de relevante porte. </w:delText>
          </w:r>
        </w:del>
      </w:moveTo>
    </w:p>
    <w:p w14:paraId="7165D992" w14:textId="77777777" w:rsidR="002F394D" w:rsidDel="00FD45B5" w:rsidRDefault="002F394D">
      <w:pPr>
        <w:rPr>
          <w:del w:id="29" w:author="Felix Blix Eveberg" w:date="2014-12-09T14:13:00Z"/>
        </w:rPr>
        <w:pPrChange w:id="30" w:author="Felix Blix Eveberg" w:date="2014-12-09T14:06:00Z">
          <w:pPr>
            <w:pStyle w:val="Listeafsnit"/>
            <w:numPr>
              <w:numId w:val="2"/>
            </w:numPr>
            <w:ind w:hanging="360"/>
          </w:pPr>
        </w:pPrChange>
      </w:pPr>
    </w:p>
    <w:p w14:paraId="6B58B1E5" w14:textId="77777777" w:rsidR="00FD45B5" w:rsidRDefault="00FD45B5" w:rsidP="002F394D">
      <w:pPr>
        <w:rPr>
          <w:ins w:id="31" w:author="Felix Blix Eveberg" w:date="2014-12-09T14:13:00Z"/>
        </w:rPr>
      </w:pPr>
    </w:p>
    <w:p w14:paraId="44AD81C5" w14:textId="77777777" w:rsidR="00FD45B5" w:rsidRDefault="00FD45B5">
      <w:pPr>
        <w:pStyle w:val="Overskrift2"/>
        <w:rPr>
          <w:ins w:id="32" w:author="Felix Blix Eveberg" w:date="2014-12-09T14:13:00Z"/>
        </w:rPr>
        <w:pPrChange w:id="33" w:author="Felix Blix Eveberg" w:date="2014-12-09T14:13:00Z">
          <w:pPr/>
        </w:pPrChange>
      </w:pPr>
      <w:ins w:id="34" w:author="Felix Blix Eveberg" w:date="2014-12-09T14:13:00Z">
        <w:r>
          <w:t>Grænseflade</w:t>
        </w:r>
      </w:ins>
    </w:p>
    <w:p w14:paraId="4F584BD7" w14:textId="77777777" w:rsidR="002F394D" w:rsidDel="00FD45B5" w:rsidRDefault="002F394D" w:rsidP="002F394D">
      <w:pPr>
        <w:rPr>
          <w:del w:id="35" w:author="Felix Blix Eveberg" w:date="2014-12-09T14:13:00Z"/>
        </w:rPr>
      </w:pPr>
    </w:p>
    <w:moveToRangeEnd w:id="8"/>
    <w:p w14:paraId="096258D1" w14:textId="77777777" w:rsidR="002F394D" w:rsidRPr="002F394D" w:rsidRDefault="002F394D">
      <w:pPr>
        <w:pPrChange w:id="36" w:author="Felix Blix Eveberg" w:date="2014-12-09T14:06:00Z">
          <w:pPr>
            <w:pStyle w:val="Listeafsnit"/>
            <w:numPr>
              <w:numId w:val="2"/>
            </w:numPr>
            <w:ind w:hanging="360"/>
          </w:pPr>
        </w:pPrChange>
      </w:pPr>
    </w:p>
    <w:p w14:paraId="1CF5F802" w14:textId="77777777" w:rsidR="002F394D" w:rsidRDefault="002F394D" w:rsidP="00EE505A">
      <w:ins w:id="37" w:author="Felix Blix Eveberg" w:date="2014-12-09T14:04:00Z">
        <w:r>
          <w:t xml:space="preserve">Da alle sensorer skal kobles til i2c bussen gennem et 4 polet RJ11 stik kan følgende generiske </w:t>
        </w:r>
        <w:proofErr w:type="spellStart"/>
        <w:r>
          <w:t>ibd</w:t>
        </w:r>
        <w:proofErr w:type="spellEnd"/>
        <w:r>
          <w:t xml:space="preserve"> tegnes.</w:t>
        </w:r>
      </w:ins>
      <w:commentRangeStart w:id="38"/>
      <w:del w:id="39" w:author="Felix Blix Eveberg" w:date="2014-12-09T14:03:00Z">
        <w:r w:rsidR="00EE505A" w:rsidDel="002F394D">
          <w:delText xml:space="preserve">Alle fire sensorer er designet således de er i stand til at sende deres data over en I2C-bus. Grunden til dette er at det giver mulighed for at koble flere sensorer sammen serielt. </w:delText>
        </w:r>
        <w:commentRangeEnd w:id="38"/>
        <w:r w:rsidDel="002F394D">
          <w:rPr>
            <w:rStyle w:val="Kommentarhenvisning"/>
          </w:rPr>
          <w:commentReference w:id="38"/>
        </w:r>
      </w:del>
    </w:p>
    <w:p w14:paraId="23383367" w14:textId="77777777" w:rsidR="00EE505A" w:rsidDel="002F394D" w:rsidRDefault="00EE505A" w:rsidP="00EE505A">
      <w:moveFromRangeStart w:id="40" w:author="Felix Blix Eveberg" w:date="2014-12-09T14:05:00Z" w:name="move405897239"/>
      <w:moveFrom w:id="41" w:author="Felix Blix Eveberg" w:date="2014-12-09T14:05:00Z">
        <w:r w:rsidDel="002F394D">
          <w:t xml:space="preserve">Sensorerne er primært valgt ud fra hvilke sensorer der var til rådighed på IHA’s embedded lager.  </w:t>
        </w:r>
      </w:moveFrom>
    </w:p>
    <w:moveFromRangeEnd w:id="40"/>
    <w:p w14:paraId="3E18C59E" w14:textId="77777777" w:rsidR="0041040E" w:rsidRDefault="0041040E" w:rsidP="00EE505A">
      <w:r>
        <w:rPr>
          <w:noProof/>
          <w:lang w:eastAsia="da-DK"/>
        </w:rPr>
        <mc:AlternateContent>
          <mc:Choice Requires="wps">
            <w:drawing>
              <wp:anchor distT="0" distB="0" distL="114300" distR="114300" simplePos="0" relativeHeight="251661312" behindDoc="1" locked="0" layoutInCell="1" allowOverlap="1" wp14:anchorId="24BD65F3" wp14:editId="10FCE456">
                <wp:simplePos x="0" y="0"/>
                <wp:positionH relativeFrom="column">
                  <wp:posOffset>-82550</wp:posOffset>
                </wp:positionH>
                <wp:positionV relativeFrom="paragraph">
                  <wp:posOffset>2046605</wp:posOffset>
                </wp:positionV>
                <wp:extent cx="3199765" cy="635"/>
                <wp:effectExtent l="0" t="0" r="0" b="0"/>
                <wp:wrapTight wrapText="bothSides">
                  <wp:wrapPolygon edited="0">
                    <wp:start x="0" y="0"/>
                    <wp:lineTo x="0" y="21600"/>
                    <wp:lineTo x="21600" y="21600"/>
                    <wp:lineTo x="21600" y="0"/>
                  </wp:wrapPolygon>
                </wp:wrapTight>
                <wp:docPr id="2" name="Tekstfelt 2"/>
                <wp:cNvGraphicFramePr/>
                <a:graphic xmlns:a="http://schemas.openxmlformats.org/drawingml/2006/main">
                  <a:graphicData uri="http://schemas.microsoft.com/office/word/2010/wordprocessingShape">
                    <wps:wsp>
                      <wps:cNvSpPr txBox="1"/>
                      <wps:spPr>
                        <a:xfrm>
                          <a:off x="0" y="0"/>
                          <a:ext cx="3199765" cy="635"/>
                        </a:xfrm>
                        <a:prstGeom prst="rect">
                          <a:avLst/>
                        </a:prstGeom>
                        <a:solidFill>
                          <a:prstClr val="white"/>
                        </a:solidFill>
                        <a:ln>
                          <a:noFill/>
                        </a:ln>
                        <a:effectLst/>
                      </wps:spPr>
                      <wps:txbx>
                        <w:txbxContent>
                          <w:p w14:paraId="4236C6C6" w14:textId="77777777" w:rsidR="0041040E" w:rsidRPr="00181D1F" w:rsidRDefault="0041040E" w:rsidP="0041040E">
                            <w:pPr>
                              <w:pStyle w:val="Billedtekst"/>
                              <w:rPr>
                                <w:noProof/>
                              </w:rPr>
                            </w:pPr>
                            <w:r>
                              <w:t xml:space="preserve">Figur </w:t>
                            </w:r>
                            <w:r w:rsidR="0010640E">
                              <w:fldChar w:fldCharType="begin"/>
                            </w:r>
                            <w:r w:rsidR="0010640E">
                              <w:instrText xml:space="preserve"> SEQ Figur \* ARABIC </w:instrText>
                            </w:r>
                            <w:r w:rsidR="0010640E">
                              <w:fldChar w:fldCharType="separate"/>
                            </w:r>
                            <w:r w:rsidR="00EC220B">
                              <w:rPr>
                                <w:noProof/>
                              </w:rPr>
                              <w:t>1</w:t>
                            </w:r>
                            <w:r w:rsidR="0010640E">
                              <w:rPr>
                                <w:noProof/>
                              </w:rPr>
                              <w:fldChar w:fldCharType="end"/>
                            </w:r>
                            <w:r>
                              <w:t>: IBD for generisk sensorenhed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FC8E30" id="_x0000_t202" coordsize="21600,21600" o:spt="202" path="m,l,21600r21600,l21600,xe">
                <v:stroke joinstyle="miter"/>
                <v:path gradientshapeok="t" o:connecttype="rect"/>
              </v:shapetype>
              <v:shape id="Tekstfelt 2" o:spid="_x0000_s1026" type="#_x0000_t202" style="position:absolute;margin-left:-6.5pt;margin-top:161.15pt;width:251.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" stroked="f">
                <v:textbox style="mso-fit-shape-to-text:t" inset="0,0,0,0">
                  <w:txbxContent>
                    <w:p w:rsidR="0041040E" w:rsidRPr="00181D1F" w:rsidRDefault="0041040E" w:rsidP="0041040E">
                      <w:pPr>
                        <w:pStyle w:val="Billedtekst"/>
                        <w:rPr>
                          <w:noProof/>
                        </w:rPr>
                      </w:pPr>
                      <w:r>
                        <w:t xml:space="preserve">Figur </w:t>
                      </w:r>
                      <w:r w:rsidR="00001D7F">
                        <w:fldChar w:fldCharType="begin"/>
                      </w:r>
                      <w:r w:rsidR="00001D7F">
                        <w:instrText xml:space="preserve"> SEQ Figur \* ARABIC </w:instrText>
                      </w:r>
                      <w:r w:rsidR="00001D7F">
                        <w:fldChar w:fldCharType="separate"/>
                      </w:r>
                      <w:r w:rsidR="00EC220B">
                        <w:rPr>
                          <w:noProof/>
                        </w:rPr>
                        <w:t>1</w:t>
                      </w:r>
                      <w:r w:rsidR="00001D7F">
                        <w:rPr>
                          <w:noProof/>
                        </w:rPr>
                        <w:fldChar w:fldCharType="end"/>
                      </w:r>
                      <w:r>
                        <w:t>: IBD for generisk sensorenhed</w:t>
                      </w:r>
                    </w:p>
                  </w:txbxContent>
                </v:textbox>
                <w10:wrap type="tight"/>
              </v:shape>
            </w:pict>
          </mc:Fallback>
        </mc:AlternateContent>
      </w:r>
      <w:r w:rsidRPr="0041040E">
        <w:rPr>
          <w:noProof/>
          <w:lang w:eastAsia="da-DK"/>
        </w:rPr>
        <w:drawing>
          <wp:anchor distT="0" distB="0" distL="114300" distR="114300" simplePos="0" relativeHeight="251659264" behindDoc="1" locked="0" layoutInCell="1" allowOverlap="1" wp14:anchorId="50D06E8A" wp14:editId="672D7FEB">
            <wp:simplePos x="0" y="0"/>
            <wp:positionH relativeFrom="column">
              <wp:posOffset>-82550</wp:posOffset>
            </wp:positionH>
            <wp:positionV relativeFrom="paragraph">
              <wp:posOffset>65907</wp:posOffset>
            </wp:positionV>
            <wp:extent cx="3199765" cy="1924050"/>
            <wp:effectExtent l="0" t="0" r="635" b="0"/>
            <wp:wrapTight wrapText="bothSides">
              <wp:wrapPolygon edited="0">
                <wp:start x="129" y="0"/>
                <wp:lineTo x="0" y="10051"/>
                <wp:lineTo x="0" y="19248"/>
                <wp:lineTo x="129" y="21386"/>
                <wp:lineTo x="21347" y="21386"/>
                <wp:lineTo x="21476" y="17964"/>
                <wp:lineTo x="21347" y="0"/>
                <wp:lineTo x="129"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765"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621803" w14:textId="77777777" w:rsidR="0041040E" w:rsidRDefault="0041040E" w:rsidP="00EE505A">
      <w:r>
        <w:t xml:space="preserve">Som det ses af figur </w:t>
      </w:r>
      <w:r>
        <w:rPr>
          <w:b/>
        </w:rPr>
        <w:t xml:space="preserve">XX </w:t>
      </w:r>
      <w:r>
        <w:t xml:space="preserve">gælder det at alle sensorerne skal kunne kobles på I2C to steder, således det er muligt at serieforbinde flere sensorer. </w:t>
      </w:r>
    </w:p>
    <w:p w14:paraId="69400E38" w14:textId="77777777" w:rsidR="0041040E" w:rsidRPr="0041040E" w:rsidRDefault="0041040E" w:rsidP="00EE505A"/>
    <w:p w14:paraId="596E6018" w14:textId="77777777" w:rsidR="0041040E" w:rsidRDefault="0041040E" w:rsidP="00EE505A"/>
    <w:p w14:paraId="7A696C2E" w14:textId="77777777" w:rsidR="0041040E" w:rsidRDefault="0041040E" w:rsidP="00EE505A"/>
    <w:p w14:paraId="39681D64" w14:textId="77777777" w:rsidR="0041040E" w:rsidRDefault="0041040E" w:rsidP="00EE505A"/>
    <w:p w14:paraId="6A3C68C1" w14:textId="77777777" w:rsidR="002F394D" w:rsidDel="00FD45B5" w:rsidRDefault="002F394D" w:rsidP="002F394D">
      <w:pPr>
        <w:rPr>
          <w:del w:id="42" w:author="Felix Blix Eveberg" w:date="2014-12-09T14:14:00Z"/>
        </w:rPr>
      </w:pPr>
      <w:moveToRangeStart w:id="43" w:author="Felix Blix Eveberg" w:date="2014-12-09T14:05:00Z" w:name="move405897239"/>
      <w:commentRangeStart w:id="44"/>
      <w:moveTo w:id="45" w:author="Felix Blix Eveberg" w:date="2014-12-09T14:05:00Z">
        <w:del w:id="46" w:author="Felix Blix Eveberg" w:date="2014-12-09T14:14:00Z">
          <w:r w:rsidDel="00FD45B5">
            <w:delText xml:space="preserve">Sensorerne er primært valgt ud fra hvilke sensorer der var til rådighed på IHA’s embedded lager.  </w:delText>
          </w:r>
        </w:del>
      </w:moveTo>
      <w:commentRangeEnd w:id="44"/>
      <w:del w:id="47" w:author="Felix Blix Eveberg" w:date="2014-12-09T14:14:00Z">
        <w:r w:rsidR="00FD45B5" w:rsidDel="00FD45B5">
          <w:rPr>
            <w:rStyle w:val="Kommentarhenvisning"/>
          </w:rPr>
          <w:commentReference w:id="44"/>
        </w:r>
      </w:del>
    </w:p>
    <w:moveToRangeEnd w:id="43"/>
    <w:p w14:paraId="2A8BB5BE" w14:textId="77777777" w:rsidR="0041040E" w:rsidDel="00FD45B5" w:rsidRDefault="0041040E" w:rsidP="00EE505A">
      <w:pPr>
        <w:rPr>
          <w:del w:id="48" w:author="Felix Blix Eveberg" w:date="2014-12-09T14:14:00Z"/>
        </w:rPr>
      </w:pPr>
    </w:p>
    <w:p w14:paraId="4CC7F6A4" w14:textId="77777777" w:rsidR="0041040E" w:rsidDel="002F394D" w:rsidRDefault="0041040E" w:rsidP="0041040E">
      <w:pPr>
        <w:pStyle w:val="Overskrift2"/>
      </w:pPr>
      <w:moveFromRangeStart w:id="49" w:author="Felix Blix Eveberg" w:date="2014-12-09T14:06:00Z" w:name="move405897331"/>
      <w:moveFrom w:id="50" w:author="Felix Blix Eveberg" w:date="2014-12-09T14:06:00Z">
        <w:r w:rsidDel="002F394D">
          <w:t>Kabeltype</w:t>
        </w:r>
      </w:moveFrom>
    </w:p>
    <w:p w14:paraId="2E4DC965" w14:textId="77777777" w:rsidR="0041040E" w:rsidDel="002F394D" w:rsidRDefault="0041040E" w:rsidP="0041040E">
      <w:moveFrom w:id="51" w:author="Felix Blix Eveberg" w:date="2014-12-09T14:06:00Z">
        <w:r w:rsidDel="002F394D">
          <w:t>Til at stå for selve overførslen af I2C, er det valgt at bruge RJ11 kabler samt RJ12-CPTH connectors. Dette er valgt pga. teknologiundersøgelse.</w:t>
        </w:r>
        <w:r w:rsidDel="002F394D">
          <w:rPr>
            <w:rStyle w:val="Fodnotehenvisning"/>
          </w:rPr>
          <w:footnoteReference w:id="2"/>
        </w:r>
        <w:r w:rsidDel="002F394D">
          <w:t xml:space="preserve"> Dette giver mulighed for at ledningerne bliver siddende, selv når brugeren udfører diverse bevægelser. </w:t>
        </w:r>
      </w:moveFrom>
    </w:p>
    <w:p w14:paraId="7933FD08" w14:textId="77777777" w:rsidR="0041040E" w:rsidDel="002F394D" w:rsidRDefault="0041040E" w:rsidP="0041040E">
      <w:moveFrom w:id="57" w:author="Felix Blix Eveberg" w:date="2014-12-09T14:06:00Z">
        <w:r w:rsidDel="002F394D">
          <w:lastRenderedPageBreak/>
          <w:t xml:space="preserve">Fordelen ved at bruge RJ12-CPTH connectors, er at de er tilgængelige på IHA’s komponentlager. RJ12-CPTH har 6 ben, mens RJ11 kablet kun har 4 ledere (som er det antal der skal bruges). </w:t>
        </w:r>
      </w:moveFrom>
    </w:p>
    <w:p w14:paraId="5A7F17D6" w14:textId="77777777" w:rsidR="0041040E" w:rsidRPr="0041040E" w:rsidDel="002F394D" w:rsidRDefault="0041040E" w:rsidP="0041040E">
      <w:moveFrom w:id="58" w:author="Felix Blix Eveberg" w:date="2014-12-09T14:06:00Z">
        <w:r w:rsidDel="002F394D">
          <w:t xml:space="preserve">Ved at bruge RJ11 kabel, er der nu en meget simpel måde at koble I2C to steder på sensorprintene. Dette gøres blot ved at sætte to connectors på hvert print, og koble benene her til de relevante porte. </w:t>
        </w:r>
      </w:moveFrom>
    </w:p>
    <w:p w14:paraId="58C2575D" w14:textId="77777777" w:rsidR="0041040E" w:rsidDel="002F394D" w:rsidRDefault="0041040E" w:rsidP="00EE505A"/>
    <w:p w14:paraId="329E76D5" w14:textId="77777777" w:rsidR="0041040E" w:rsidDel="002F394D" w:rsidRDefault="0041040E" w:rsidP="00EE505A"/>
    <w:moveFromRangeEnd w:id="49"/>
    <w:p w14:paraId="0441A060" w14:textId="77777777" w:rsidR="0041040E" w:rsidDel="00FD45B5" w:rsidRDefault="0041040E" w:rsidP="00EE505A">
      <w:pPr>
        <w:rPr>
          <w:del w:id="59" w:author="Felix Blix Eveberg" w:date="2014-12-09T14:14:00Z"/>
        </w:rPr>
      </w:pPr>
    </w:p>
    <w:p w14:paraId="64B231EE" w14:textId="77777777" w:rsidR="0041040E" w:rsidRDefault="0041040E" w:rsidP="00EE505A"/>
    <w:p w14:paraId="23325400" w14:textId="77777777" w:rsidR="00EE505A" w:rsidRDefault="00EE505A" w:rsidP="00EE505A">
      <w:pPr>
        <w:pStyle w:val="Overskrift2"/>
      </w:pPr>
      <w:proofErr w:type="spellStart"/>
      <w:r>
        <w:t>Accelerometer</w:t>
      </w:r>
      <w:proofErr w:type="spellEnd"/>
    </w:p>
    <w:p w14:paraId="5CCD43FD" w14:textId="77777777" w:rsidR="00577439" w:rsidRDefault="00EE505A" w:rsidP="00577439">
      <w:pPr>
        <w:rPr>
          <w:rFonts w:eastAsiaTheme="minorEastAsia"/>
        </w:rPr>
      </w:pPr>
      <w:r>
        <w:t xml:space="preserve">Som </w:t>
      </w:r>
      <w:proofErr w:type="spellStart"/>
      <w:r>
        <w:t>accelerometer</w:t>
      </w:r>
      <w:proofErr w:type="spellEnd"/>
      <w:r>
        <w:t xml:space="preserve"> er valgt </w:t>
      </w:r>
      <w:r w:rsidRPr="00EE505A">
        <w:rPr>
          <w:b/>
        </w:rPr>
        <w:t>ADXL345</w:t>
      </w:r>
      <w:r>
        <w:rPr>
          <w:rStyle w:val="Fodnotehenvisning"/>
        </w:rPr>
        <w:footnoteReference w:id="3"/>
      </w:r>
      <w:r>
        <w:t xml:space="preserve">, blandt andet pga. dens </w:t>
      </w:r>
      <w:proofErr w:type="spellStart"/>
      <w:r>
        <w:t>ultralow</w:t>
      </w:r>
      <w:proofErr w:type="spellEnd"/>
      <w:r>
        <w:t xml:space="preserve"> power. Denne kan gå så lavt som </w:t>
      </w:r>
      <w:proofErr w:type="gramStart"/>
      <w:r>
        <w:t xml:space="preserve">til </w:t>
      </w:r>
      <m:oMath>
        <m:r>
          <w:rPr>
            <w:rFonts w:ascii="Cambria Math" w:hAnsi="Cambria Math"/>
          </w:rPr>
          <m:t>23μA</m:t>
        </m:r>
      </m:oMath>
      <w:r>
        <w:rPr>
          <w:rFonts w:eastAsiaTheme="minorEastAsia"/>
        </w:rPr>
        <w:t xml:space="preserve"> i</w:t>
      </w:r>
      <w:proofErr w:type="gramEnd"/>
      <w:r>
        <w:rPr>
          <w:rFonts w:eastAsiaTheme="minorEastAsia"/>
        </w:rPr>
        <w:t xml:space="preserve"> </w:t>
      </w:r>
      <w:r w:rsidRPr="00EE505A">
        <w:rPr>
          <w:rFonts w:eastAsiaTheme="minorEastAsia"/>
          <w:i/>
        </w:rPr>
        <w:t>measure mode</w:t>
      </w:r>
      <w:r>
        <w:rPr>
          <w:rFonts w:eastAsiaTheme="minorEastAsia"/>
        </w:rPr>
        <w:t xml:space="preserve"> og kun </w:t>
      </w:r>
      <m:oMath>
        <m:r>
          <w:rPr>
            <w:rFonts w:ascii="Cambria Math" w:eastAsiaTheme="minorEastAsia" w:hAnsi="Cambria Math"/>
          </w:rPr>
          <m:t>0,1μA</m:t>
        </m:r>
      </m:oMath>
      <w:r>
        <w:rPr>
          <w:rFonts w:eastAsiaTheme="minorEastAsia"/>
        </w:rPr>
        <w:t xml:space="preserve"> i </w:t>
      </w:r>
      <w:r w:rsidRPr="00EE505A">
        <w:rPr>
          <w:rFonts w:eastAsiaTheme="minorEastAsia"/>
          <w:i/>
        </w:rPr>
        <w:t>standby mode</w:t>
      </w:r>
      <w:r>
        <w:rPr>
          <w:rFonts w:eastAsiaTheme="minorEastAsia"/>
        </w:rPr>
        <w:t>. Herudover understøtter ADXL345 allerede I2C.</w:t>
      </w:r>
    </w:p>
    <w:p w14:paraId="49B61F65" w14:textId="77777777" w:rsidR="00D93191" w:rsidRDefault="00D93191" w:rsidP="00D93191">
      <w:pPr>
        <w:rPr>
          <w:rFonts w:eastAsiaTheme="minorEastAsia"/>
        </w:rPr>
      </w:pPr>
      <w:r>
        <w:rPr>
          <w:rFonts w:eastAsiaTheme="minorEastAsia"/>
        </w:rPr>
        <w:t>Sensoren opererer ved 3.3V.</w:t>
      </w:r>
    </w:p>
    <w:p w14:paraId="6ADF4167" w14:textId="77777777" w:rsidR="00D93191" w:rsidRDefault="00D93191" w:rsidP="00577439">
      <w:pPr>
        <w:rPr>
          <w:rFonts w:eastAsiaTheme="minorEastAsia"/>
        </w:rPr>
      </w:pPr>
    </w:p>
    <w:p w14:paraId="11DCF2D9" w14:textId="77777777" w:rsidR="00577439" w:rsidRDefault="00577439" w:rsidP="00577439">
      <w:pPr>
        <w:rPr>
          <w:rFonts w:eastAsiaTheme="minorEastAsia"/>
        </w:rPr>
      </w:pPr>
      <w:r>
        <w:rPr>
          <w:noProof/>
          <w:lang w:eastAsia="da-DK"/>
        </w:rPr>
        <mc:AlternateContent>
          <mc:Choice Requires="wps">
            <w:drawing>
              <wp:anchor distT="0" distB="0" distL="114300" distR="114300" simplePos="0" relativeHeight="251665408" behindDoc="1" locked="0" layoutInCell="1" allowOverlap="1" wp14:anchorId="53941DFC" wp14:editId="744F29D4">
                <wp:simplePos x="0" y="0"/>
                <wp:positionH relativeFrom="column">
                  <wp:posOffset>2540</wp:posOffset>
                </wp:positionH>
                <wp:positionV relativeFrom="paragraph">
                  <wp:posOffset>2651760</wp:posOffset>
                </wp:positionV>
                <wp:extent cx="2477135" cy="635"/>
                <wp:effectExtent l="0" t="0" r="0" b="0"/>
                <wp:wrapTight wrapText="bothSides">
                  <wp:wrapPolygon edited="0">
                    <wp:start x="0" y="0"/>
                    <wp:lineTo x="0" y="21600"/>
                    <wp:lineTo x="21600" y="21600"/>
                    <wp:lineTo x="21600" y="0"/>
                  </wp:wrapPolygon>
                </wp:wrapTight>
                <wp:docPr id="4" name="Tekstfelt 4"/>
                <wp:cNvGraphicFramePr/>
                <a:graphic xmlns:a="http://schemas.openxmlformats.org/drawingml/2006/main">
                  <a:graphicData uri="http://schemas.microsoft.com/office/word/2010/wordprocessingShape">
                    <wps:wsp>
                      <wps:cNvSpPr txBox="1"/>
                      <wps:spPr>
                        <a:xfrm>
                          <a:off x="0" y="0"/>
                          <a:ext cx="2477135" cy="635"/>
                        </a:xfrm>
                        <a:prstGeom prst="rect">
                          <a:avLst/>
                        </a:prstGeom>
                        <a:solidFill>
                          <a:prstClr val="white"/>
                        </a:solidFill>
                        <a:ln>
                          <a:noFill/>
                        </a:ln>
                        <a:effectLst/>
                      </wps:spPr>
                      <wps:txbx>
                        <w:txbxContent>
                          <w:p w14:paraId="7105B8AD" w14:textId="77777777" w:rsidR="00577439" w:rsidRPr="00073E96" w:rsidRDefault="00577439" w:rsidP="00577439">
                            <w:pPr>
                              <w:pStyle w:val="Billedtekst"/>
                              <w:rPr>
                                <w:noProof/>
                              </w:rPr>
                            </w:pPr>
                            <w:r>
                              <w:t xml:space="preserve">Figur </w:t>
                            </w:r>
                            <w:r w:rsidR="0010640E">
                              <w:fldChar w:fldCharType="begin"/>
                            </w:r>
                            <w:r w:rsidR="0010640E">
                              <w:instrText xml:space="preserve"> SEQ Figur \* ARABIC </w:instrText>
                            </w:r>
                            <w:r w:rsidR="0010640E">
                              <w:fldChar w:fldCharType="separate"/>
                            </w:r>
                            <w:r w:rsidR="00EC220B">
                              <w:rPr>
                                <w:noProof/>
                              </w:rPr>
                              <w:t>2</w:t>
                            </w:r>
                            <w:r w:rsidR="0010640E">
                              <w:rPr>
                                <w:noProof/>
                              </w:rPr>
                              <w:fldChar w:fldCharType="end"/>
                            </w:r>
                            <w:r>
                              <w:t xml:space="preserve">: ADXL345 </w:t>
                            </w:r>
                            <w:proofErr w:type="spellStart"/>
                            <w:r>
                              <w:t>topview</w:t>
                            </w:r>
                            <w:proofErr w:type="spellEnd"/>
                            <w:r>
                              <w:t xml:space="preserve"> fra datablad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E9C0" id="Tekstfelt 4" o:spid="_x0000_s1027" type="#_x0000_t202" style="position:absolute;margin-left:.2pt;margin-top:208.8pt;width:195.0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" stroked="f">
                <v:textbox style="mso-fit-shape-to-text:t" inset="0,0,0,0">
                  <w:txbxContent>
                    <w:p w:rsidR="00577439" w:rsidRPr="00073E96" w:rsidRDefault="00577439" w:rsidP="00577439">
                      <w:pPr>
                        <w:pStyle w:val="Billedtekst"/>
                        <w:rPr>
                          <w:noProof/>
                        </w:rPr>
                      </w:pPr>
                      <w:r>
                        <w:t xml:space="preserve">Figur </w:t>
                      </w:r>
                      <w:r w:rsidR="00001D7F">
                        <w:fldChar w:fldCharType="begin"/>
                      </w:r>
                      <w:r w:rsidR="00001D7F">
                        <w:instrText xml:space="preserve"> SEQ Figur \* ARABIC </w:instrText>
                      </w:r>
                      <w:r w:rsidR="00001D7F">
                        <w:fldChar w:fldCharType="separate"/>
                      </w:r>
                      <w:r w:rsidR="00EC220B">
                        <w:rPr>
                          <w:noProof/>
                        </w:rPr>
                        <w:t>2</w:t>
                      </w:r>
                      <w:r w:rsidR="00001D7F">
                        <w:rPr>
                          <w:noProof/>
                        </w:rPr>
                        <w:fldChar w:fldCharType="end"/>
                      </w:r>
                      <w:r>
                        <w:t xml:space="preserve">: ADXL345 </w:t>
                      </w:r>
                      <w:proofErr w:type="spellStart"/>
                      <w:r>
                        <w:t>topview</w:t>
                      </w:r>
                      <w:proofErr w:type="spellEnd"/>
                      <w:r>
                        <w:t xml:space="preserve"> fra datablad</w:t>
                      </w:r>
                    </w:p>
                  </w:txbxContent>
                </v:textbox>
                <w10:wrap type="tight"/>
              </v:shape>
            </w:pict>
          </mc:Fallback>
        </mc:AlternateContent>
      </w:r>
      <w:r>
        <w:rPr>
          <w:noProof/>
          <w:lang w:eastAsia="da-DK"/>
        </w:rPr>
        <w:drawing>
          <wp:anchor distT="0" distB="0" distL="114300" distR="114300" simplePos="0" relativeHeight="251663360" behindDoc="0" locked="0" layoutInCell="1" allowOverlap="1" wp14:anchorId="1C04AFB1" wp14:editId="7AD4CE92">
            <wp:simplePos x="0" y="0"/>
            <wp:positionH relativeFrom="column">
              <wp:posOffset>2540</wp:posOffset>
            </wp:positionH>
            <wp:positionV relativeFrom="paragraph">
              <wp:posOffset>199420</wp:posOffset>
            </wp:positionV>
            <wp:extent cx="2477135" cy="2395220"/>
            <wp:effectExtent l="0" t="0" r="0" b="5080"/>
            <wp:wrapTight wrapText="bothSides">
              <wp:wrapPolygon edited="0">
                <wp:start x="0" y="0"/>
                <wp:lineTo x="0" y="21474"/>
                <wp:lineTo x="21428" y="21474"/>
                <wp:lineTo x="2142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7135" cy="2395220"/>
                    </a:xfrm>
                    <a:prstGeom prst="rect">
                      <a:avLst/>
                    </a:prstGeom>
                  </pic:spPr>
                </pic:pic>
              </a:graphicData>
            </a:graphic>
            <wp14:sizeRelH relativeFrom="margin">
              <wp14:pctWidth>0</wp14:pctWidth>
            </wp14:sizeRelH>
            <wp14:sizeRelV relativeFrom="margin">
              <wp14:pctHeight>0</wp14:pctHeight>
            </wp14:sizeRelV>
          </wp:anchor>
        </w:drawing>
      </w:r>
    </w:p>
    <w:p w14:paraId="645D2DFF" w14:textId="77777777" w:rsidR="00577439" w:rsidRDefault="00577439" w:rsidP="00577439">
      <w:pPr>
        <w:rPr>
          <w:rFonts w:eastAsiaTheme="minorEastAsia"/>
        </w:rPr>
      </w:pPr>
      <w:r>
        <w:rPr>
          <w:rFonts w:eastAsiaTheme="minorEastAsia"/>
        </w:rPr>
        <w:t>Når man skal sende via I2C, er det vigtigt at man kender komponentens I2C adresse. I ADXL345 tilfælde har denne to adresser. Adresserne styres via pin 12. Kobles pin 12 til GND har vi den ene adresse, kobles pin 12 til VCC den anden adresse.</w:t>
      </w:r>
    </w:p>
    <w:p w14:paraId="65BA6E32" w14:textId="77777777" w:rsidR="00577439" w:rsidRDefault="00577439" w:rsidP="00577439">
      <w:pPr>
        <w:rPr>
          <w:rFonts w:eastAsiaTheme="minorEastAsia"/>
        </w:rPr>
      </w:pPr>
      <w:r>
        <w:rPr>
          <w:rFonts w:eastAsiaTheme="minorEastAsia"/>
        </w:rPr>
        <w:t xml:space="preserve">Ud fra denne viden er det valgt at der på printet til </w:t>
      </w:r>
      <w:proofErr w:type="spellStart"/>
      <w:r>
        <w:rPr>
          <w:rFonts w:eastAsiaTheme="minorEastAsia"/>
        </w:rPr>
        <w:t>accelerometeret</w:t>
      </w:r>
      <w:proofErr w:type="spellEnd"/>
      <w:r>
        <w:rPr>
          <w:rFonts w:eastAsiaTheme="minorEastAsia"/>
        </w:rPr>
        <w:t xml:space="preserve"> skal være en 1x3 </w:t>
      </w:r>
      <w:proofErr w:type="spellStart"/>
      <w:r>
        <w:rPr>
          <w:rFonts w:eastAsiaTheme="minorEastAsia"/>
        </w:rPr>
        <w:t>Harwinpin</w:t>
      </w:r>
      <w:proofErr w:type="spellEnd"/>
      <w:r>
        <w:rPr>
          <w:rFonts w:eastAsiaTheme="minorEastAsia"/>
        </w:rPr>
        <w:t xml:space="preserve">, med tilhørende jumper, således at man hurtigt og nemt kan skifte mellem de to respektive adresser. </w:t>
      </w:r>
    </w:p>
    <w:p w14:paraId="3C2256D8" w14:textId="77777777" w:rsidR="00577439" w:rsidRDefault="00577439" w:rsidP="00577439">
      <w:pPr>
        <w:rPr>
          <w:rFonts w:eastAsiaTheme="minorEastAsia"/>
        </w:rPr>
      </w:pPr>
    </w:p>
    <w:p w14:paraId="0C6A7EC7" w14:textId="77777777" w:rsidR="00577439" w:rsidRDefault="00577439" w:rsidP="00577439">
      <w:pPr>
        <w:rPr>
          <w:rFonts w:eastAsiaTheme="minorEastAsia"/>
        </w:rPr>
      </w:pPr>
    </w:p>
    <w:p w14:paraId="6C8E57C1" w14:textId="77777777" w:rsidR="00577439" w:rsidRDefault="00577439" w:rsidP="00577439">
      <w:pPr>
        <w:rPr>
          <w:rFonts w:eastAsiaTheme="minorEastAsia"/>
        </w:rPr>
      </w:pPr>
    </w:p>
    <w:p w14:paraId="2BC9818C" w14:textId="77777777" w:rsidR="00577439" w:rsidRDefault="00432AA1" w:rsidP="00577439">
      <w:pPr>
        <w:rPr>
          <w:rFonts w:eastAsiaTheme="minorEastAsia"/>
        </w:rPr>
      </w:pPr>
      <w:r>
        <w:rPr>
          <w:rFonts w:eastAsiaTheme="minorEastAsia"/>
        </w:rPr>
        <w:t>De nødvendige dele for at opbygge ADXL345-enheden er nu identificeret:</w:t>
      </w:r>
    </w:p>
    <w:p w14:paraId="6C7BAA34" w14:textId="77777777" w:rsidR="00432AA1" w:rsidRDefault="00432AA1" w:rsidP="00432AA1">
      <w:pPr>
        <w:pStyle w:val="Listeafsnit"/>
        <w:numPr>
          <w:ilvl w:val="0"/>
          <w:numId w:val="4"/>
        </w:numPr>
        <w:rPr>
          <w:rFonts w:eastAsiaTheme="minorEastAsia"/>
        </w:rPr>
      </w:pPr>
      <w:r>
        <w:rPr>
          <w:rFonts w:eastAsiaTheme="minorEastAsia"/>
        </w:rPr>
        <w:t xml:space="preserve">ADXL345 </w:t>
      </w:r>
    </w:p>
    <w:p w14:paraId="5F3D7EA1" w14:textId="77777777" w:rsidR="00432AA1" w:rsidRDefault="00432AA1" w:rsidP="00432AA1">
      <w:pPr>
        <w:pStyle w:val="Listeafsnit"/>
        <w:numPr>
          <w:ilvl w:val="0"/>
          <w:numId w:val="4"/>
        </w:numPr>
        <w:rPr>
          <w:rFonts w:eastAsiaTheme="minorEastAsia"/>
        </w:rPr>
      </w:pPr>
      <w:r>
        <w:rPr>
          <w:rFonts w:eastAsiaTheme="minorEastAsia"/>
        </w:rPr>
        <w:t xml:space="preserve">To stk. RJ12 </w:t>
      </w:r>
      <w:proofErr w:type="spellStart"/>
      <w:r>
        <w:rPr>
          <w:rFonts w:eastAsiaTheme="minorEastAsia"/>
        </w:rPr>
        <w:t>connectors</w:t>
      </w:r>
      <w:proofErr w:type="spellEnd"/>
    </w:p>
    <w:p w14:paraId="552FDC80" w14:textId="77777777" w:rsidR="00432AA1" w:rsidRDefault="00432AA1" w:rsidP="00432AA1">
      <w:pPr>
        <w:pStyle w:val="Listeafsnit"/>
        <w:numPr>
          <w:ilvl w:val="0"/>
          <w:numId w:val="4"/>
        </w:numPr>
        <w:rPr>
          <w:rFonts w:eastAsiaTheme="minorEastAsia"/>
        </w:rPr>
      </w:pPr>
      <w:r>
        <w:rPr>
          <w:rFonts w:eastAsiaTheme="minorEastAsia"/>
        </w:rPr>
        <w:t xml:space="preserve">Et stk. 1x3 </w:t>
      </w:r>
      <w:proofErr w:type="spellStart"/>
      <w:r>
        <w:rPr>
          <w:rFonts w:eastAsiaTheme="minorEastAsia"/>
        </w:rPr>
        <w:t>Harwinpin</w:t>
      </w:r>
      <w:proofErr w:type="spellEnd"/>
      <w:r>
        <w:rPr>
          <w:rFonts w:eastAsiaTheme="minorEastAsia"/>
        </w:rPr>
        <w:t xml:space="preserve"> </w:t>
      </w:r>
    </w:p>
    <w:p w14:paraId="282AF790" w14:textId="77777777" w:rsidR="00577439" w:rsidRDefault="00577439" w:rsidP="00577439">
      <w:pPr>
        <w:rPr>
          <w:rFonts w:eastAsiaTheme="minorEastAsia"/>
        </w:rPr>
      </w:pPr>
    </w:p>
    <w:p w14:paraId="136819B8" w14:textId="77777777" w:rsidR="00432AA1" w:rsidRDefault="00432AA1" w:rsidP="00577439">
      <w:pPr>
        <w:rPr>
          <w:rFonts w:eastAsiaTheme="minorEastAsia"/>
        </w:rPr>
      </w:pPr>
      <w:r>
        <w:rPr>
          <w:noProof/>
          <w:lang w:eastAsia="da-DK"/>
        </w:rPr>
        <w:lastRenderedPageBreak/>
        <mc:AlternateContent>
          <mc:Choice Requires="wps">
            <w:drawing>
              <wp:anchor distT="0" distB="0" distL="114300" distR="114300" simplePos="0" relativeHeight="251669504" behindDoc="1" locked="0" layoutInCell="1" allowOverlap="1" wp14:anchorId="5105BCDC" wp14:editId="642B2DA5">
                <wp:simplePos x="0" y="0"/>
                <wp:positionH relativeFrom="column">
                  <wp:posOffset>2540</wp:posOffset>
                </wp:positionH>
                <wp:positionV relativeFrom="paragraph">
                  <wp:posOffset>2185035</wp:posOffset>
                </wp:positionV>
                <wp:extent cx="3827780" cy="635"/>
                <wp:effectExtent l="0" t="0" r="0" b="0"/>
                <wp:wrapTight wrapText="bothSides">
                  <wp:wrapPolygon edited="0">
                    <wp:start x="0" y="0"/>
                    <wp:lineTo x="0" y="21600"/>
                    <wp:lineTo x="21600" y="21600"/>
                    <wp:lineTo x="21600" y="0"/>
                  </wp:wrapPolygon>
                </wp:wrapTight>
                <wp:docPr id="6" name="Tekstfelt 6"/>
                <wp:cNvGraphicFramePr/>
                <a:graphic xmlns:a="http://schemas.openxmlformats.org/drawingml/2006/main">
                  <a:graphicData uri="http://schemas.microsoft.com/office/word/2010/wordprocessingShape">
                    <wps:wsp>
                      <wps:cNvSpPr txBox="1"/>
                      <wps:spPr>
                        <a:xfrm>
                          <a:off x="0" y="0"/>
                          <a:ext cx="3827780" cy="635"/>
                        </a:xfrm>
                        <a:prstGeom prst="rect">
                          <a:avLst/>
                        </a:prstGeom>
                        <a:solidFill>
                          <a:prstClr val="white"/>
                        </a:solidFill>
                        <a:ln>
                          <a:noFill/>
                        </a:ln>
                        <a:effectLst/>
                      </wps:spPr>
                      <wps:txbx>
                        <w:txbxContent>
                          <w:p w14:paraId="7A15DF2A" w14:textId="77777777" w:rsidR="00432AA1" w:rsidRPr="00E068CF" w:rsidRDefault="00432AA1" w:rsidP="00432AA1">
                            <w:pPr>
                              <w:pStyle w:val="Billedtekst"/>
                              <w:rPr>
                                <w:noProof/>
                              </w:rPr>
                            </w:pPr>
                            <w:r>
                              <w:t xml:space="preserve">Figur </w:t>
                            </w:r>
                            <w:r w:rsidR="0010640E">
                              <w:fldChar w:fldCharType="begin"/>
                            </w:r>
                            <w:r w:rsidR="0010640E">
                              <w:instrText xml:space="preserve"> SEQ Figur \*</w:instrText>
                            </w:r>
                            <w:r w:rsidR="0010640E">
                              <w:instrText xml:space="preserve"> ARABIC </w:instrText>
                            </w:r>
                            <w:r w:rsidR="0010640E">
                              <w:fldChar w:fldCharType="separate"/>
                            </w:r>
                            <w:r w:rsidR="00EC220B">
                              <w:rPr>
                                <w:noProof/>
                              </w:rPr>
                              <w:t>3</w:t>
                            </w:r>
                            <w:r w:rsidR="0010640E">
                              <w:rPr>
                                <w:noProof/>
                              </w:rPr>
                              <w:fldChar w:fldCharType="end"/>
                            </w:r>
                            <w:r>
                              <w:t xml:space="preserve">: </w:t>
                            </w:r>
                            <w:proofErr w:type="spellStart"/>
                            <w:r>
                              <w:t>Breakout</w:t>
                            </w:r>
                            <w:proofErr w:type="spellEnd"/>
                            <w:r>
                              <w:t xml:space="preserve"> </w:t>
                            </w:r>
                            <w:proofErr w:type="spellStart"/>
                            <w:r>
                              <w:t>board</w:t>
                            </w:r>
                            <w:proofErr w:type="spellEnd"/>
                            <w:r>
                              <w:t xml:space="preserve"> for ADXL345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74DA2" id="Tekstfelt 6" o:spid="_x0000_s1028" type="#_x0000_t202" style="position:absolute;margin-left:.2pt;margin-top:172.05pt;width:301.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" stroked="f">
                <v:textbox style="mso-fit-shape-to-text:t" inset="0,0,0,0">
                  <w:txbxContent>
                    <w:p w:rsidR="00432AA1" w:rsidRPr="00E068CF" w:rsidRDefault="00432AA1" w:rsidP="00432AA1">
                      <w:pPr>
                        <w:pStyle w:val="Billedtekst"/>
                        <w:rPr>
                          <w:noProof/>
                        </w:rPr>
                      </w:pPr>
                      <w:r>
                        <w:t xml:space="preserve">Figur </w:t>
                      </w:r>
                      <w:r w:rsidR="00001D7F">
                        <w:fldChar w:fldCharType="begin"/>
                      </w:r>
                      <w:r w:rsidR="00001D7F">
                        <w:instrText xml:space="preserve"> SEQ Figur \* ARABIC </w:instrText>
                      </w:r>
                      <w:r w:rsidR="00001D7F">
                        <w:fldChar w:fldCharType="separate"/>
                      </w:r>
                      <w:r w:rsidR="00EC220B">
                        <w:rPr>
                          <w:noProof/>
                        </w:rPr>
                        <w:t>3</w:t>
                      </w:r>
                      <w:r w:rsidR="00001D7F">
                        <w:rPr>
                          <w:noProof/>
                        </w:rPr>
                        <w:fldChar w:fldCharType="end"/>
                      </w:r>
                      <w:r>
                        <w:t xml:space="preserve">: </w:t>
                      </w:r>
                      <w:proofErr w:type="spellStart"/>
                      <w:r>
                        <w:t>Breakout</w:t>
                      </w:r>
                      <w:proofErr w:type="spellEnd"/>
                      <w:r>
                        <w:t xml:space="preserve"> </w:t>
                      </w:r>
                      <w:proofErr w:type="spellStart"/>
                      <w:r>
                        <w:t>board</w:t>
                      </w:r>
                      <w:proofErr w:type="spellEnd"/>
                      <w:r>
                        <w:t xml:space="preserve"> for ADXL345</w:t>
                      </w:r>
                    </w:p>
                  </w:txbxContent>
                </v:textbox>
                <w10:wrap type="tight"/>
              </v:shape>
            </w:pict>
          </mc:Fallback>
        </mc:AlternateContent>
      </w:r>
      <w:r>
        <w:rPr>
          <w:noProof/>
          <w:lang w:eastAsia="da-DK"/>
        </w:rPr>
        <w:drawing>
          <wp:anchor distT="0" distB="0" distL="114300" distR="114300" simplePos="0" relativeHeight="251667456" behindDoc="0" locked="0" layoutInCell="1" allowOverlap="1" wp14:anchorId="6782F818" wp14:editId="267492CD">
            <wp:simplePos x="0" y="0"/>
            <wp:positionH relativeFrom="column">
              <wp:posOffset>2540</wp:posOffset>
            </wp:positionH>
            <wp:positionV relativeFrom="paragraph">
              <wp:posOffset>246720</wp:posOffset>
            </wp:positionV>
            <wp:extent cx="3827780" cy="1881505"/>
            <wp:effectExtent l="0" t="0" r="1270" b="4445"/>
            <wp:wrapTight wrapText="bothSides">
              <wp:wrapPolygon edited="0">
                <wp:start x="0" y="0"/>
                <wp:lineTo x="0" y="21432"/>
                <wp:lineTo x="21500" y="21432"/>
                <wp:lineTo x="21500"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7780" cy="188150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Printet designes ved brug af værktøjet </w:t>
      </w:r>
      <w:proofErr w:type="spellStart"/>
      <w:r>
        <w:rPr>
          <w:rFonts w:eastAsiaTheme="minorEastAsia"/>
        </w:rPr>
        <w:t>Eagle</w:t>
      </w:r>
      <w:proofErr w:type="spellEnd"/>
      <w:r>
        <w:rPr>
          <w:rFonts w:eastAsiaTheme="minorEastAsia"/>
        </w:rPr>
        <w:t xml:space="preserve"> 7.0</w:t>
      </w:r>
      <w:r>
        <w:rPr>
          <w:rStyle w:val="Fodnotehenvisning"/>
          <w:rFonts w:eastAsiaTheme="minorEastAsia"/>
        </w:rPr>
        <w:footnoteReference w:id="4"/>
      </w:r>
      <w:r>
        <w:rPr>
          <w:rFonts w:eastAsiaTheme="minorEastAsia"/>
        </w:rPr>
        <w:t xml:space="preserve">. </w:t>
      </w:r>
    </w:p>
    <w:p w14:paraId="1BAF697C" w14:textId="77777777" w:rsidR="00432AA1" w:rsidRDefault="00432AA1" w:rsidP="00577439">
      <w:pPr>
        <w:rPr>
          <w:rFonts w:eastAsiaTheme="minorEastAsia"/>
        </w:rPr>
      </w:pPr>
      <w:r>
        <w:rPr>
          <w:rFonts w:eastAsiaTheme="minorEastAsia"/>
        </w:rPr>
        <w:t xml:space="preserve">På figur </w:t>
      </w:r>
      <w:r>
        <w:rPr>
          <w:rFonts w:eastAsiaTheme="minorEastAsia"/>
          <w:b/>
        </w:rPr>
        <w:t xml:space="preserve">XX </w:t>
      </w:r>
      <w:r>
        <w:rPr>
          <w:rFonts w:eastAsiaTheme="minorEastAsia"/>
        </w:rPr>
        <w:t xml:space="preserve">ses </w:t>
      </w:r>
      <w:proofErr w:type="spellStart"/>
      <w:r>
        <w:rPr>
          <w:rFonts w:eastAsiaTheme="minorEastAsia"/>
        </w:rPr>
        <w:t>breakout</w:t>
      </w:r>
      <w:proofErr w:type="spellEnd"/>
      <w:r>
        <w:rPr>
          <w:rFonts w:eastAsiaTheme="minorEastAsia"/>
        </w:rPr>
        <w:t xml:space="preserve"> </w:t>
      </w:r>
      <w:proofErr w:type="spellStart"/>
      <w:r>
        <w:rPr>
          <w:rFonts w:eastAsiaTheme="minorEastAsia"/>
        </w:rPr>
        <w:t>boardet</w:t>
      </w:r>
      <w:proofErr w:type="spellEnd"/>
      <w:r>
        <w:rPr>
          <w:rFonts w:eastAsiaTheme="minorEastAsia"/>
        </w:rPr>
        <w:t xml:space="preserve"> for ADXL345. Det ses her hvorledes de to </w:t>
      </w:r>
      <w:proofErr w:type="spellStart"/>
      <w:r>
        <w:rPr>
          <w:rFonts w:eastAsiaTheme="minorEastAsia"/>
        </w:rPr>
        <w:t>connectors</w:t>
      </w:r>
      <w:proofErr w:type="spellEnd"/>
      <w:r>
        <w:rPr>
          <w:rFonts w:eastAsiaTheme="minorEastAsia"/>
        </w:rPr>
        <w:t xml:space="preserve"> er placeret i hver side af printet med udgang pegende udad. </w:t>
      </w:r>
    </w:p>
    <w:p w14:paraId="336E7205" w14:textId="77777777" w:rsidR="00432AA1" w:rsidRPr="00432AA1" w:rsidRDefault="00432AA1" w:rsidP="00577439">
      <w:pPr>
        <w:rPr>
          <w:rFonts w:eastAsiaTheme="minorEastAsia"/>
        </w:rPr>
      </w:pPr>
      <w:r>
        <w:rPr>
          <w:rFonts w:eastAsiaTheme="minorEastAsia"/>
        </w:rPr>
        <w:t xml:space="preserve">Denne beslutning er taget ud fra tanken om, nem tilgang til </w:t>
      </w:r>
      <w:proofErr w:type="spellStart"/>
      <w:r>
        <w:rPr>
          <w:rFonts w:eastAsiaTheme="minorEastAsia"/>
        </w:rPr>
        <w:t>connectors</w:t>
      </w:r>
      <w:proofErr w:type="spellEnd"/>
      <w:r>
        <w:rPr>
          <w:rFonts w:eastAsiaTheme="minorEastAsia"/>
        </w:rPr>
        <w:t xml:space="preserve"> for brugeren således der hurtigt kan tilføjes eller fjernes en sensor. </w:t>
      </w:r>
    </w:p>
    <w:p w14:paraId="2F18F798" w14:textId="77777777" w:rsidR="00577439" w:rsidRDefault="00577439" w:rsidP="00577439">
      <w:pPr>
        <w:rPr>
          <w:rFonts w:eastAsiaTheme="minorEastAsia"/>
        </w:rPr>
      </w:pPr>
    </w:p>
    <w:p w14:paraId="6BDF4A86" w14:textId="77777777" w:rsidR="00577439" w:rsidRDefault="00577439" w:rsidP="00577439">
      <w:pPr>
        <w:rPr>
          <w:rFonts w:eastAsiaTheme="minorEastAsia"/>
        </w:rPr>
      </w:pPr>
    </w:p>
    <w:p w14:paraId="703ADB61" w14:textId="77777777" w:rsidR="00577439" w:rsidRDefault="00577439" w:rsidP="00577439">
      <w:pPr>
        <w:rPr>
          <w:rFonts w:eastAsiaTheme="minorEastAsia"/>
        </w:rPr>
      </w:pPr>
    </w:p>
    <w:p w14:paraId="1CFF1D3D" w14:textId="77777777" w:rsidR="00577439" w:rsidRDefault="00577439" w:rsidP="00577439">
      <w:pPr>
        <w:rPr>
          <w:rFonts w:eastAsiaTheme="minorEastAsia"/>
        </w:rPr>
      </w:pPr>
    </w:p>
    <w:p w14:paraId="02117086" w14:textId="77777777" w:rsidR="007277DE" w:rsidRDefault="007277DE" w:rsidP="007277DE">
      <w:pPr>
        <w:keepNext/>
      </w:pPr>
      <w:r w:rsidRPr="007277DE">
        <w:rPr>
          <w:noProof/>
          <w:lang w:eastAsia="da-DK"/>
        </w:rPr>
        <w:drawing>
          <wp:anchor distT="0" distB="0" distL="114300" distR="114300" simplePos="0" relativeHeight="251670528" behindDoc="0" locked="0" layoutInCell="1" allowOverlap="1" wp14:anchorId="61309365" wp14:editId="1F936A20">
            <wp:simplePos x="722630" y="1083945"/>
            <wp:positionH relativeFrom="column">
              <wp:align>left</wp:align>
            </wp:positionH>
            <wp:positionV relativeFrom="paragraph">
              <wp:align>top</wp:align>
            </wp:positionV>
            <wp:extent cx="3380105" cy="1668780"/>
            <wp:effectExtent l="0" t="0" r="0" b="7620"/>
            <wp:wrapSquare wrapText="bothSides"/>
            <wp:docPr id="7" name="Billede 7" descr="D:\3. Semester\Projekt\Dokumentation sensorer\Test_opstilling_ADXL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 Semester\Projekt\Dokumentation sensorer\Test_opstilling_ADXL345.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7618" t="54884" r="26919" b="8601"/>
                    <a:stretch/>
                  </pic:blipFill>
                  <pic:spPr bwMode="auto">
                    <a:xfrm>
                      <a:off x="0" y="0"/>
                      <a:ext cx="3380105" cy="166878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På figur </w:t>
      </w:r>
      <w:r>
        <w:rPr>
          <w:b/>
        </w:rPr>
        <w:t xml:space="preserve">XX </w:t>
      </w:r>
      <w:r>
        <w:t xml:space="preserve">ses det færdige print, med de to </w:t>
      </w:r>
      <w:proofErr w:type="spellStart"/>
      <w:r>
        <w:t>conectors</w:t>
      </w:r>
      <w:proofErr w:type="spellEnd"/>
      <w:r>
        <w:t xml:space="preserve"> samt ADXL345 </w:t>
      </w:r>
      <w:proofErr w:type="spellStart"/>
      <w:r>
        <w:t>IC’en</w:t>
      </w:r>
      <w:proofErr w:type="spellEnd"/>
      <w:r>
        <w:t xml:space="preserve"> og adresse-jumperen til venstre for ADXL345. </w:t>
      </w:r>
      <w:r>
        <w:br w:type="textWrapping" w:clear="all"/>
      </w:r>
    </w:p>
    <w:p w14:paraId="72168378" w14:textId="77777777" w:rsidR="00EE505A" w:rsidRDefault="007277DE" w:rsidP="007277DE">
      <w:pPr>
        <w:pStyle w:val="Billedtekst"/>
      </w:pPr>
      <w:r>
        <w:t xml:space="preserve">Figur </w:t>
      </w:r>
      <w:r w:rsidR="0010640E">
        <w:fldChar w:fldCharType="begin"/>
      </w:r>
      <w:r w:rsidR="0010640E">
        <w:instrText xml:space="preserve"> SEQ Figur \* ARABIC </w:instrText>
      </w:r>
      <w:r w:rsidR="0010640E">
        <w:fldChar w:fldCharType="separate"/>
      </w:r>
      <w:r w:rsidR="00EC220B">
        <w:rPr>
          <w:noProof/>
        </w:rPr>
        <w:t>4</w:t>
      </w:r>
      <w:r w:rsidR="0010640E">
        <w:rPr>
          <w:noProof/>
        </w:rPr>
        <w:fldChar w:fldCharType="end"/>
      </w:r>
      <w:r>
        <w:t>: Færdigt print ADXL345</w:t>
      </w:r>
    </w:p>
    <w:p w14:paraId="64BE74AD" w14:textId="77777777" w:rsidR="007277DE" w:rsidRDefault="007277DE" w:rsidP="007277DE"/>
    <w:p w14:paraId="798EF8C5" w14:textId="77777777" w:rsidR="007277DE" w:rsidRDefault="00A12A25" w:rsidP="00A12A25">
      <w:pPr>
        <w:pStyle w:val="Overskrift2"/>
      </w:pPr>
      <w:r>
        <w:t xml:space="preserve">Gyroskop </w:t>
      </w:r>
    </w:p>
    <w:p w14:paraId="7CEA9B4B" w14:textId="77777777" w:rsidR="00A12A25" w:rsidRDefault="00A12A25" w:rsidP="00A12A25">
      <w:pPr>
        <w:rPr>
          <w:rFonts w:eastAsiaTheme="minorEastAsia"/>
        </w:rPr>
      </w:pPr>
      <w:r>
        <w:t xml:space="preserve">Som gyroskop er valgt </w:t>
      </w:r>
      <w:r w:rsidRPr="00A12A25">
        <w:rPr>
          <w:b/>
        </w:rPr>
        <w:t>MPU6050</w:t>
      </w:r>
      <w:r>
        <w:rPr>
          <w:rStyle w:val="Fodnotehenvisning"/>
        </w:rPr>
        <w:footnoteReference w:id="5"/>
      </w:r>
      <w:r>
        <w:t xml:space="preserve">. MPU6050 understøtter i forvejen I2C. </w:t>
      </w:r>
      <w:r>
        <w:tab/>
        <w:t xml:space="preserve">Dens operating </w:t>
      </w:r>
      <w:proofErr w:type="spellStart"/>
      <w:r>
        <w:t>current</w:t>
      </w:r>
      <w:proofErr w:type="spellEnd"/>
      <w:r>
        <w:t xml:space="preserve"> er lidt højere end for </w:t>
      </w:r>
      <w:proofErr w:type="spellStart"/>
      <w:r>
        <w:t>accelerometeret</w:t>
      </w:r>
      <w:proofErr w:type="spellEnd"/>
      <w:r>
        <w:t xml:space="preserve">. MPU6050 opererer </w:t>
      </w:r>
      <w:proofErr w:type="gramStart"/>
      <w:r>
        <w:t xml:space="preserve">ved </w:t>
      </w:r>
      <m:oMath>
        <m:r>
          <w:rPr>
            <w:rFonts w:ascii="Cambria Math" w:hAnsi="Cambria Math"/>
          </w:rPr>
          <m:t>3,6mA</m:t>
        </m:r>
      </m:oMath>
      <w:r>
        <w:rPr>
          <w:rFonts w:eastAsiaTheme="minorEastAsia"/>
        </w:rPr>
        <w:t xml:space="preserve"> men</w:t>
      </w:r>
      <w:proofErr w:type="gramEnd"/>
      <w:r>
        <w:rPr>
          <w:rFonts w:eastAsiaTheme="minorEastAsia"/>
        </w:rPr>
        <w:t xml:space="preserve"> med en standby på </w:t>
      </w:r>
      <m:oMath>
        <m:r>
          <w:rPr>
            <w:rFonts w:ascii="Cambria Math" w:eastAsiaTheme="minorEastAsia" w:hAnsi="Cambria Math"/>
          </w:rPr>
          <m:t>5μA</m:t>
        </m:r>
      </m:oMath>
      <w:r>
        <w:rPr>
          <w:rFonts w:eastAsiaTheme="minorEastAsia"/>
        </w:rPr>
        <w:t xml:space="preserve">. </w:t>
      </w:r>
    </w:p>
    <w:p w14:paraId="4F5484A8" w14:textId="77777777" w:rsidR="00D93191" w:rsidRDefault="00D93191" w:rsidP="00A12A25">
      <w:pPr>
        <w:rPr>
          <w:rFonts w:eastAsiaTheme="minorEastAsia"/>
        </w:rPr>
      </w:pPr>
      <w:r>
        <w:rPr>
          <w:rFonts w:eastAsiaTheme="minorEastAsia"/>
        </w:rPr>
        <w:t>Sensoren opererer ved 3.3V.</w:t>
      </w:r>
    </w:p>
    <w:p w14:paraId="7871F6F9" w14:textId="77777777" w:rsidR="00A12A25" w:rsidRDefault="00A12A25" w:rsidP="00A12A25">
      <w:r>
        <w:rPr>
          <w:noProof/>
          <w:lang w:eastAsia="da-DK"/>
        </w:rPr>
        <w:lastRenderedPageBreak/>
        <w:drawing>
          <wp:anchor distT="0" distB="0" distL="114300" distR="114300" simplePos="0" relativeHeight="251672576" behindDoc="0" locked="0" layoutInCell="1" allowOverlap="1" wp14:anchorId="755B1EB2" wp14:editId="43B58109">
            <wp:simplePos x="0" y="0"/>
            <wp:positionH relativeFrom="column">
              <wp:posOffset>2540</wp:posOffset>
            </wp:positionH>
            <wp:positionV relativeFrom="paragraph">
              <wp:posOffset>204042</wp:posOffset>
            </wp:positionV>
            <wp:extent cx="2101215" cy="2710815"/>
            <wp:effectExtent l="0" t="0" r="0" b="0"/>
            <wp:wrapTight wrapText="bothSides">
              <wp:wrapPolygon edited="0">
                <wp:start x="0" y="0"/>
                <wp:lineTo x="0" y="21403"/>
                <wp:lineTo x="21345" y="21403"/>
                <wp:lineTo x="21345"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1215" cy="2710815"/>
                    </a:xfrm>
                    <a:prstGeom prst="rect">
                      <a:avLst/>
                    </a:prstGeom>
                  </pic:spPr>
                </pic:pic>
              </a:graphicData>
            </a:graphic>
            <wp14:sizeRelH relativeFrom="margin">
              <wp14:pctWidth>0</wp14:pctWidth>
            </wp14:sizeRelH>
            <wp14:sizeRelV relativeFrom="margin">
              <wp14:pctHeight>0</wp14:pctHeight>
            </wp14:sizeRelV>
          </wp:anchor>
        </w:drawing>
      </w:r>
    </w:p>
    <w:p w14:paraId="471C9569" w14:textId="77777777" w:rsidR="009E6B52" w:rsidRDefault="00A12A25" w:rsidP="00A12A25">
      <w:pPr>
        <w:rPr>
          <w:rFonts w:eastAsiaTheme="minorEastAsia"/>
        </w:rPr>
      </w:pPr>
      <w:r>
        <w:rPr>
          <w:noProof/>
          <w:lang w:eastAsia="da-DK"/>
        </w:rPr>
        <mc:AlternateContent>
          <mc:Choice Requires="wps">
            <w:drawing>
              <wp:anchor distT="0" distB="0" distL="114300" distR="114300" simplePos="0" relativeHeight="251674624" behindDoc="1" locked="0" layoutInCell="1" allowOverlap="1" wp14:anchorId="2523FF2D" wp14:editId="71013112">
                <wp:simplePos x="0" y="0"/>
                <wp:positionH relativeFrom="column">
                  <wp:posOffset>2540</wp:posOffset>
                </wp:positionH>
                <wp:positionV relativeFrom="paragraph">
                  <wp:posOffset>2632607</wp:posOffset>
                </wp:positionV>
                <wp:extent cx="2101215" cy="635"/>
                <wp:effectExtent l="0" t="0" r="0" b="0"/>
                <wp:wrapTight wrapText="bothSides">
                  <wp:wrapPolygon edited="0">
                    <wp:start x="0" y="0"/>
                    <wp:lineTo x="0" y="21600"/>
                    <wp:lineTo x="21600" y="21600"/>
                    <wp:lineTo x="21600" y="0"/>
                  </wp:wrapPolygon>
                </wp:wrapTight>
                <wp:docPr id="9" name="Tekstfelt 9"/>
                <wp:cNvGraphicFramePr/>
                <a:graphic xmlns:a="http://schemas.openxmlformats.org/drawingml/2006/main">
                  <a:graphicData uri="http://schemas.microsoft.com/office/word/2010/wordprocessingShape">
                    <wps:wsp>
                      <wps:cNvSpPr txBox="1"/>
                      <wps:spPr>
                        <a:xfrm>
                          <a:off x="0" y="0"/>
                          <a:ext cx="2101215" cy="635"/>
                        </a:xfrm>
                        <a:prstGeom prst="rect">
                          <a:avLst/>
                        </a:prstGeom>
                        <a:solidFill>
                          <a:prstClr val="white"/>
                        </a:solidFill>
                        <a:ln>
                          <a:noFill/>
                        </a:ln>
                        <a:effectLst/>
                      </wps:spPr>
                      <wps:txbx>
                        <w:txbxContent>
                          <w:p w14:paraId="2E430B83" w14:textId="77777777" w:rsidR="00A12A25" w:rsidRPr="00A12A25" w:rsidRDefault="00A12A25" w:rsidP="00A12A25">
                            <w:pPr>
                              <w:pStyle w:val="Billedtekst"/>
                              <w:rPr>
                                <w:noProof/>
                                <w:lang w:val="en-US"/>
                              </w:rPr>
                            </w:pPr>
                            <w:proofErr w:type="spellStart"/>
                            <w:r w:rsidRPr="00A12A25">
                              <w:rPr>
                                <w:lang w:val="en-US"/>
                              </w:rPr>
                              <w:t>Figur</w:t>
                            </w:r>
                            <w:proofErr w:type="spellEnd"/>
                            <w:r w:rsidRPr="00A12A25">
                              <w:rPr>
                                <w:lang w:val="en-US"/>
                              </w:rPr>
                              <w:t xml:space="preserve"> </w:t>
                            </w:r>
                            <w:r>
                              <w:fldChar w:fldCharType="begin"/>
                            </w:r>
                            <w:r w:rsidRPr="00A12A25">
                              <w:rPr>
                                <w:lang w:val="en-US"/>
                              </w:rPr>
                              <w:instrText xml:space="preserve"> SEQ Figur \* ARABIC </w:instrText>
                            </w:r>
                            <w:r>
                              <w:fldChar w:fldCharType="separate"/>
                            </w:r>
                            <w:r w:rsidR="00EC220B">
                              <w:rPr>
                                <w:noProof/>
                                <w:lang w:val="en-US"/>
                              </w:rPr>
                              <w:t>5</w:t>
                            </w:r>
                            <w:r>
                              <w:fldChar w:fldCharType="end"/>
                            </w:r>
                            <w:r w:rsidRPr="00A12A25">
                              <w:rPr>
                                <w:lang w:val="en-US"/>
                              </w:rPr>
                              <w:t xml:space="preserve">: Top View MPU6050 </w:t>
                            </w:r>
                            <w:proofErr w:type="spellStart"/>
                            <w:proofErr w:type="gramStart"/>
                            <w:r w:rsidRPr="00A12A25">
                              <w:rPr>
                                <w:lang w:val="en-US"/>
                              </w:rPr>
                              <w:t>fra</w:t>
                            </w:r>
                            <w:proofErr w:type="spellEnd"/>
                            <w:proofErr w:type="gramEnd"/>
                            <w:r w:rsidRPr="00A12A25">
                              <w:rPr>
                                <w:lang w:val="en-US"/>
                              </w:rPr>
                              <w:t xml:space="preserve"> </w:t>
                            </w:r>
                            <w:proofErr w:type="spellStart"/>
                            <w:r w:rsidRPr="00A12A25">
                              <w:rPr>
                                <w:lang w:val="en-US"/>
                              </w:rPr>
                              <w:t>datablad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983B1" id="Tekstfelt 9" o:spid="_x0000_s1029" type="#_x0000_t202" style="position:absolute;margin-left:.2pt;margin-top:207.3pt;width:165.4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" stroked="f">
                <v:textbox style="mso-fit-shape-to-text:t" inset="0,0,0,0">
                  <w:txbxContent>
                    <w:p w:rsidR="00A12A25" w:rsidRPr="00A12A25" w:rsidRDefault="00A12A25" w:rsidP="00A12A25">
                      <w:pPr>
                        <w:pStyle w:val="Billedtekst"/>
                        <w:rPr>
                          <w:noProof/>
                          <w:lang w:val="en-US"/>
                        </w:rPr>
                      </w:pPr>
                      <w:proofErr w:type="spellStart"/>
                      <w:r w:rsidRPr="00A12A25">
                        <w:rPr>
                          <w:lang w:val="en-US"/>
                        </w:rPr>
                        <w:t>Figur</w:t>
                      </w:r>
                      <w:proofErr w:type="spellEnd"/>
                      <w:r w:rsidRPr="00A12A25">
                        <w:rPr>
                          <w:lang w:val="en-US"/>
                        </w:rPr>
                        <w:t xml:space="preserve"> </w:t>
                      </w:r>
                      <w:r>
                        <w:fldChar w:fldCharType="begin"/>
                      </w:r>
                      <w:r w:rsidRPr="00A12A25">
                        <w:rPr>
                          <w:lang w:val="en-US"/>
                        </w:rPr>
                        <w:instrText xml:space="preserve"> SEQ Figur \* ARABIC </w:instrText>
                      </w:r>
                      <w:r>
                        <w:fldChar w:fldCharType="separate"/>
                      </w:r>
                      <w:r w:rsidR="00EC220B">
                        <w:rPr>
                          <w:noProof/>
                          <w:lang w:val="en-US"/>
                        </w:rPr>
                        <w:t>5</w:t>
                      </w:r>
                      <w:r>
                        <w:fldChar w:fldCharType="end"/>
                      </w:r>
                      <w:r w:rsidRPr="00A12A25">
                        <w:rPr>
                          <w:lang w:val="en-US"/>
                        </w:rPr>
                        <w:t xml:space="preserve">: Top View MPU6050 </w:t>
                      </w:r>
                      <w:proofErr w:type="spellStart"/>
                      <w:proofErr w:type="gramStart"/>
                      <w:r w:rsidRPr="00A12A25">
                        <w:rPr>
                          <w:lang w:val="en-US"/>
                        </w:rPr>
                        <w:t>fra</w:t>
                      </w:r>
                      <w:proofErr w:type="spellEnd"/>
                      <w:proofErr w:type="gramEnd"/>
                      <w:r w:rsidRPr="00A12A25">
                        <w:rPr>
                          <w:lang w:val="en-US"/>
                        </w:rPr>
                        <w:t xml:space="preserve"> </w:t>
                      </w:r>
                      <w:proofErr w:type="spellStart"/>
                      <w:r w:rsidRPr="00A12A25">
                        <w:rPr>
                          <w:lang w:val="en-US"/>
                        </w:rPr>
                        <w:t>datablad</w:t>
                      </w:r>
                      <w:proofErr w:type="spellEnd"/>
                    </w:p>
                  </w:txbxContent>
                </v:textbox>
                <w10:wrap type="tight"/>
              </v:shape>
            </w:pict>
          </mc:Fallback>
        </mc:AlternateContent>
      </w:r>
      <w:r>
        <w:rPr>
          <w:rFonts w:eastAsiaTheme="minorEastAsia"/>
        </w:rPr>
        <w:t xml:space="preserve">Når man skal sende via I2C, er det vigtigt at man kender komponentens I2C adresse. I </w:t>
      </w:r>
      <w:r w:rsidR="009E6B52">
        <w:rPr>
          <w:rFonts w:eastAsiaTheme="minorEastAsia"/>
        </w:rPr>
        <w:t xml:space="preserve">MPU6050 har denne som i ADXL345 tilfælde to adresser. Adresserne styres af pin 9. Som ved ADXL345 kobles adressepinen til enten GND for den ene adresse eller VCC for den anden adresse. </w:t>
      </w:r>
    </w:p>
    <w:p w14:paraId="2E9CA6CD" w14:textId="77777777" w:rsidR="00A12A25" w:rsidRDefault="00A12A25" w:rsidP="00A12A25">
      <w:pPr>
        <w:rPr>
          <w:rFonts w:eastAsiaTheme="minorEastAsia"/>
        </w:rPr>
      </w:pPr>
      <w:r>
        <w:rPr>
          <w:rFonts w:eastAsiaTheme="minorEastAsia"/>
        </w:rPr>
        <w:t xml:space="preserve">Ud fra denne viden er det valgt at der på printet til </w:t>
      </w:r>
      <w:r w:rsidR="009E6B52">
        <w:rPr>
          <w:rFonts w:eastAsiaTheme="minorEastAsia"/>
        </w:rPr>
        <w:t>gyroskopet</w:t>
      </w:r>
      <w:r>
        <w:rPr>
          <w:rFonts w:eastAsiaTheme="minorEastAsia"/>
        </w:rPr>
        <w:t xml:space="preserve"> skal være en 1x3 </w:t>
      </w:r>
      <w:proofErr w:type="spellStart"/>
      <w:r>
        <w:rPr>
          <w:rFonts w:eastAsiaTheme="minorEastAsia"/>
        </w:rPr>
        <w:t>Harwinpin</w:t>
      </w:r>
      <w:proofErr w:type="spellEnd"/>
      <w:r>
        <w:rPr>
          <w:rFonts w:eastAsiaTheme="minorEastAsia"/>
        </w:rPr>
        <w:t xml:space="preserve">, med tilhørende jumper, således at man hurtigt og nemt kan skifte mellem de to respektive adresser. </w:t>
      </w:r>
    </w:p>
    <w:p w14:paraId="4AB7CF27" w14:textId="77777777" w:rsidR="00A12A25" w:rsidRDefault="00A12A25" w:rsidP="00A12A25"/>
    <w:p w14:paraId="0892EC5B" w14:textId="77777777" w:rsidR="00E925BC" w:rsidRDefault="00E925BC" w:rsidP="00A12A25"/>
    <w:p w14:paraId="078202BA" w14:textId="77777777" w:rsidR="00E925BC" w:rsidRDefault="00E925BC" w:rsidP="00A12A25"/>
    <w:p w14:paraId="21AF5EBB" w14:textId="77777777" w:rsidR="00E925BC" w:rsidRDefault="00E925BC" w:rsidP="00A12A25"/>
    <w:p w14:paraId="5FD1F882" w14:textId="77777777" w:rsidR="00E925BC" w:rsidRDefault="00E925BC" w:rsidP="00A12A25"/>
    <w:p w14:paraId="1537857F" w14:textId="77777777" w:rsidR="00E925BC" w:rsidRDefault="00E925BC" w:rsidP="00E925BC">
      <w:pPr>
        <w:rPr>
          <w:rFonts w:eastAsiaTheme="minorEastAsia"/>
        </w:rPr>
      </w:pPr>
      <w:r>
        <w:rPr>
          <w:rFonts w:eastAsiaTheme="minorEastAsia"/>
        </w:rPr>
        <w:t>De nødvendige dele for at opbygge ADXL345-enheden er nu identificeret:</w:t>
      </w:r>
    </w:p>
    <w:p w14:paraId="0E090CB1" w14:textId="77777777" w:rsidR="00E925BC" w:rsidRDefault="00E925BC" w:rsidP="00E925BC">
      <w:pPr>
        <w:pStyle w:val="Listeafsnit"/>
        <w:numPr>
          <w:ilvl w:val="0"/>
          <w:numId w:val="4"/>
        </w:numPr>
        <w:rPr>
          <w:rFonts w:eastAsiaTheme="minorEastAsia"/>
        </w:rPr>
      </w:pPr>
      <w:r>
        <w:rPr>
          <w:rFonts w:eastAsiaTheme="minorEastAsia"/>
        </w:rPr>
        <w:t>MPU6050</w:t>
      </w:r>
    </w:p>
    <w:p w14:paraId="0C389495" w14:textId="77777777" w:rsidR="00E925BC" w:rsidRDefault="00E925BC" w:rsidP="00E925BC">
      <w:pPr>
        <w:pStyle w:val="Listeafsnit"/>
        <w:numPr>
          <w:ilvl w:val="0"/>
          <w:numId w:val="4"/>
        </w:numPr>
        <w:rPr>
          <w:rFonts w:eastAsiaTheme="minorEastAsia"/>
        </w:rPr>
      </w:pPr>
      <w:r>
        <w:rPr>
          <w:rFonts w:eastAsiaTheme="minorEastAsia"/>
        </w:rPr>
        <w:t xml:space="preserve">To stk. RJ12 </w:t>
      </w:r>
      <w:proofErr w:type="spellStart"/>
      <w:r>
        <w:rPr>
          <w:rFonts w:eastAsiaTheme="minorEastAsia"/>
        </w:rPr>
        <w:t>connectors</w:t>
      </w:r>
      <w:proofErr w:type="spellEnd"/>
    </w:p>
    <w:p w14:paraId="71A8C708" w14:textId="77777777" w:rsidR="00E925BC" w:rsidRDefault="00E925BC" w:rsidP="00E925BC">
      <w:pPr>
        <w:pStyle w:val="Listeafsnit"/>
        <w:numPr>
          <w:ilvl w:val="0"/>
          <w:numId w:val="4"/>
        </w:numPr>
        <w:rPr>
          <w:rFonts w:eastAsiaTheme="minorEastAsia"/>
        </w:rPr>
      </w:pPr>
      <w:r>
        <w:rPr>
          <w:rFonts w:eastAsiaTheme="minorEastAsia"/>
        </w:rPr>
        <w:t xml:space="preserve">Et stk. 1x3 </w:t>
      </w:r>
      <w:proofErr w:type="spellStart"/>
      <w:r>
        <w:rPr>
          <w:rFonts w:eastAsiaTheme="minorEastAsia"/>
        </w:rPr>
        <w:t>Harwinpin</w:t>
      </w:r>
      <w:proofErr w:type="spellEnd"/>
      <w:r>
        <w:rPr>
          <w:rFonts w:eastAsiaTheme="minorEastAsia"/>
        </w:rPr>
        <w:t xml:space="preserve"> </w:t>
      </w:r>
    </w:p>
    <w:p w14:paraId="72E872DE" w14:textId="77777777" w:rsidR="00E925BC" w:rsidRDefault="00E925BC" w:rsidP="00A12A25">
      <w:pPr>
        <w:rPr>
          <w:rFonts w:eastAsiaTheme="minorEastAsia"/>
        </w:rPr>
      </w:pPr>
      <w:r>
        <w:rPr>
          <w:rFonts w:eastAsiaTheme="minorEastAsia"/>
        </w:rPr>
        <w:t xml:space="preserve">Printet designes ved brug af værktøjet </w:t>
      </w:r>
      <w:proofErr w:type="spellStart"/>
      <w:r>
        <w:rPr>
          <w:rFonts w:eastAsiaTheme="minorEastAsia"/>
        </w:rPr>
        <w:t>Eagle</w:t>
      </w:r>
      <w:proofErr w:type="spellEnd"/>
      <w:r>
        <w:rPr>
          <w:rFonts w:eastAsiaTheme="minorEastAsia"/>
        </w:rPr>
        <w:t xml:space="preserve"> 7.0. </w:t>
      </w:r>
    </w:p>
    <w:p w14:paraId="5A8B9D51" w14:textId="77777777" w:rsidR="00E925BC" w:rsidRDefault="00E925BC" w:rsidP="00E925BC">
      <w:pPr>
        <w:rPr>
          <w:rFonts w:eastAsiaTheme="minorEastAsia"/>
        </w:rPr>
      </w:pPr>
      <w:r>
        <w:rPr>
          <w:noProof/>
          <w:lang w:eastAsia="da-DK"/>
        </w:rPr>
        <w:drawing>
          <wp:anchor distT="0" distB="0" distL="114300" distR="114300" simplePos="0" relativeHeight="251675648" behindDoc="1" locked="0" layoutInCell="1" allowOverlap="1" wp14:anchorId="55C46391" wp14:editId="6A2C9E65">
            <wp:simplePos x="0" y="0"/>
            <wp:positionH relativeFrom="column">
              <wp:posOffset>-41039</wp:posOffset>
            </wp:positionH>
            <wp:positionV relativeFrom="paragraph">
              <wp:posOffset>29</wp:posOffset>
            </wp:positionV>
            <wp:extent cx="3840480" cy="1509395"/>
            <wp:effectExtent l="0" t="0" r="7620" b="0"/>
            <wp:wrapTight wrapText="bothSides">
              <wp:wrapPolygon edited="0">
                <wp:start x="0" y="0"/>
                <wp:lineTo x="0" y="21264"/>
                <wp:lineTo x="21536" y="21264"/>
                <wp:lineTo x="21536" y="0"/>
                <wp:lineTo x="0" y="0"/>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0480" cy="1509395"/>
                    </a:xfrm>
                    <a:prstGeom prst="rect">
                      <a:avLst/>
                    </a:prstGeom>
                  </pic:spPr>
                </pic:pic>
              </a:graphicData>
            </a:graphic>
          </wp:anchor>
        </w:drawing>
      </w:r>
      <w:r>
        <w:rPr>
          <w:rFonts w:eastAsiaTheme="minorEastAsia"/>
        </w:rPr>
        <w:t xml:space="preserve">På figur </w:t>
      </w:r>
      <w:r>
        <w:rPr>
          <w:rFonts w:eastAsiaTheme="minorEastAsia"/>
          <w:b/>
        </w:rPr>
        <w:t xml:space="preserve">XX </w:t>
      </w:r>
      <w:r>
        <w:rPr>
          <w:rFonts w:eastAsiaTheme="minorEastAsia"/>
        </w:rPr>
        <w:t xml:space="preserve">ses </w:t>
      </w:r>
      <w:proofErr w:type="spellStart"/>
      <w:r>
        <w:rPr>
          <w:rFonts w:eastAsiaTheme="minorEastAsia"/>
        </w:rPr>
        <w:t>breakout</w:t>
      </w:r>
      <w:proofErr w:type="spellEnd"/>
      <w:r>
        <w:rPr>
          <w:rFonts w:eastAsiaTheme="minorEastAsia"/>
        </w:rPr>
        <w:t xml:space="preserve"> </w:t>
      </w:r>
      <w:proofErr w:type="spellStart"/>
      <w:r>
        <w:rPr>
          <w:rFonts w:eastAsiaTheme="minorEastAsia"/>
        </w:rPr>
        <w:t>boardet</w:t>
      </w:r>
      <w:proofErr w:type="spellEnd"/>
      <w:r>
        <w:rPr>
          <w:rFonts w:eastAsiaTheme="minorEastAsia"/>
        </w:rPr>
        <w:t xml:space="preserve"> for MPU6050. Det ses her hvorledes de to </w:t>
      </w:r>
      <w:proofErr w:type="spellStart"/>
      <w:r>
        <w:rPr>
          <w:rFonts w:eastAsiaTheme="minorEastAsia"/>
        </w:rPr>
        <w:t>connectors</w:t>
      </w:r>
      <w:proofErr w:type="spellEnd"/>
      <w:r>
        <w:rPr>
          <w:rFonts w:eastAsiaTheme="minorEastAsia"/>
        </w:rPr>
        <w:t xml:space="preserve"> er placeret i hver side af printet med udgang pegende udad. </w:t>
      </w:r>
    </w:p>
    <w:p w14:paraId="391F1135" w14:textId="77777777" w:rsidR="00E925BC" w:rsidRPr="00432AA1" w:rsidRDefault="00E925BC" w:rsidP="00E925BC">
      <w:pPr>
        <w:rPr>
          <w:rFonts w:eastAsiaTheme="minorEastAsia"/>
        </w:rPr>
      </w:pPr>
      <w:r>
        <w:rPr>
          <w:noProof/>
          <w:lang w:eastAsia="da-DK"/>
        </w:rPr>
        <mc:AlternateContent>
          <mc:Choice Requires="wps">
            <w:drawing>
              <wp:anchor distT="0" distB="0" distL="114300" distR="114300" simplePos="0" relativeHeight="251677696" behindDoc="1" locked="0" layoutInCell="1" allowOverlap="1" wp14:anchorId="4CC57809" wp14:editId="4E9AC7F6">
                <wp:simplePos x="0" y="0"/>
                <wp:positionH relativeFrom="column">
                  <wp:posOffset>-40935</wp:posOffset>
                </wp:positionH>
                <wp:positionV relativeFrom="paragraph">
                  <wp:posOffset>680720</wp:posOffset>
                </wp:positionV>
                <wp:extent cx="3840480" cy="635"/>
                <wp:effectExtent l="0" t="0" r="0" b="0"/>
                <wp:wrapTight wrapText="bothSides">
                  <wp:wrapPolygon edited="0">
                    <wp:start x="0" y="0"/>
                    <wp:lineTo x="0" y="21600"/>
                    <wp:lineTo x="21600" y="21600"/>
                    <wp:lineTo x="21600" y="0"/>
                  </wp:wrapPolygon>
                </wp:wrapTight>
                <wp:docPr id="11" name="Tekstfelt 11"/>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a:effectLst/>
                      </wps:spPr>
                      <wps:txbx>
                        <w:txbxContent>
                          <w:p w14:paraId="4CE6570A" w14:textId="77777777" w:rsidR="00E925BC" w:rsidRPr="0078597A" w:rsidRDefault="00E925BC" w:rsidP="00E925BC">
                            <w:pPr>
                              <w:pStyle w:val="Billedtekst"/>
                              <w:rPr>
                                <w:noProof/>
                              </w:rPr>
                            </w:pPr>
                            <w:r>
                              <w:t xml:space="preserve">Figur </w:t>
                            </w:r>
                            <w:r w:rsidR="0010640E">
                              <w:fldChar w:fldCharType="begin"/>
                            </w:r>
                            <w:r w:rsidR="0010640E">
                              <w:instrText xml:space="preserve"> SEQ Figur \* ARABIC </w:instrText>
                            </w:r>
                            <w:r w:rsidR="0010640E">
                              <w:fldChar w:fldCharType="separate"/>
                            </w:r>
                            <w:r w:rsidR="00EC220B">
                              <w:rPr>
                                <w:noProof/>
                              </w:rPr>
                              <w:t>6</w:t>
                            </w:r>
                            <w:r w:rsidR="0010640E">
                              <w:rPr>
                                <w:noProof/>
                              </w:rPr>
                              <w:fldChar w:fldCharType="end"/>
                            </w:r>
                            <w:r>
                              <w:t xml:space="preserve">: </w:t>
                            </w:r>
                            <w:proofErr w:type="spellStart"/>
                            <w:r>
                              <w:t>Breakout</w:t>
                            </w:r>
                            <w:proofErr w:type="spellEnd"/>
                            <w:r>
                              <w:t xml:space="preserve"> </w:t>
                            </w:r>
                            <w:proofErr w:type="spellStart"/>
                            <w:r>
                              <w:t>board</w:t>
                            </w:r>
                            <w:proofErr w:type="spellEnd"/>
                            <w:r>
                              <w:t xml:space="preserve"> for MPU6050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ADF7F" id="Tekstfelt 11" o:spid="_x0000_s1030" type="#_x0000_t202" style="position:absolute;margin-left:-3.2pt;margin-top:53.6pt;width:302.4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" stroked="f">
                <v:textbox style="mso-fit-shape-to-text:t" inset="0,0,0,0">
                  <w:txbxContent>
                    <w:p w:rsidR="00E925BC" w:rsidRPr="0078597A" w:rsidRDefault="00E925BC" w:rsidP="00E925BC">
                      <w:pPr>
                        <w:pStyle w:val="Billedtekst"/>
                        <w:rPr>
                          <w:noProof/>
                        </w:rPr>
                      </w:pPr>
                      <w:r>
                        <w:t xml:space="preserve">Figur </w:t>
                      </w:r>
                      <w:r w:rsidR="00001D7F">
                        <w:fldChar w:fldCharType="begin"/>
                      </w:r>
                      <w:r w:rsidR="00001D7F">
                        <w:instrText xml:space="preserve"> SEQ Figur \* ARABIC </w:instrText>
                      </w:r>
                      <w:r w:rsidR="00001D7F">
                        <w:fldChar w:fldCharType="separate"/>
                      </w:r>
                      <w:r w:rsidR="00EC220B">
                        <w:rPr>
                          <w:noProof/>
                        </w:rPr>
                        <w:t>6</w:t>
                      </w:r>
                      <w:r w:rsidR="00001D7F">
                        <w:rPr>
                          <w:noProof/>
                        </w:rPr>
                        <w:fldChar w:fldCharType="end"/>
                      </w:r>
                      <w:r>
                        <w:t xml:space="preserve">: </w:t>
                      </w:r>
                      <w:proofErr w:type="spellStart"/>
                      <w:r>
                        <w:t>Breakout</w:t>
                      </w:r>
                      <w:proofErr w:type="spellEnd"/>
                      <w:r>
                        <w:t xml:space="preserve"> </w:t>
                      </w:r>
                      <w:proofErr w:type="spellStart"/>
                      <w:r>
                        <w:t>board</w:t>
                      </w:r>
                      <w:proofErr w:type="spellEnd"/>
                      <w:r>
                        <w:t xml:space="preserve"> for MPU6050</w:t>
                      </w:r>
                    </w:p>
                  </w:txbxContent>
                </v:textbox>
                <w10:wrap type="tight"/>
              </v:shape>
            </w:pict>
          </mc:Fallback>
        </mc:AlternateContent>
      </w:r>
      <w:r>
        <w:rPr>
          <w:rFonts w:eastAsiaTheme="minorEastAsia"/>
        </w:rPr>
        <w:t xml:space="preserve">Denne beslutning er taget ud fra tanken om, nem tilgang til </w:t>
      </w:r>
      <w:proofErr w:type="spellStart"/>
      <w:r>
        <w:rPr>
          <w:rFonts w:eastAsiaTheme="minorEastAsia"/>
        </w:rPr>
        <w:t>connectors</w:t>
      </w:r>
      <w:proofErr w:type="spellEnd"/>
      <w:r>
        <w:rPr>
          <w:rFonts w:eastAsiaTheme="minorEastAsia"/>
        </w:rPr>
        <w:t xml:space="preserve"> for brugeren således der hurtigt kan tilføjes eller fjernes en sensor. </w:t>
      </w:r>
    </w:p>
    <w:p w14:paraId="77E3DD7E" w14:textId="77777777" w:rsidR="00E925BC" w:rsidRDefault="00E925BC" w:rsidP="00A12A25"/>
    <w:p w14:paraId="7BB5104C" w14:textId="77777777" w:rsidR="00E925BC" w:rsidRDefault="00E925BC" w:rsidP="00A12A25"/>
    <w:p w14:paraId="6C3F389B" w14:textId="77777777" w:rsidR="00E925BC" w:rsidRDefault="00E925BC" w:rsidP="00A12A25">
      <w:r>
        <w:rPr>
          <w:noProof/>
          <w:lang w:eastAsia="da-DK"/>
        </w:rPr>
        <mc:AlternateContent>
          <mc:Choice Requires="wps">
            <w:drawing>
              <wp:anchor distT="0" distB="0" distL="114300" distR="114300" simplePos="0" relativeHeight="251681792" behindDoc="1" locked="0" layoutInCell="1" allowOverlap="1" wp14:anchorId="22F60847" wp14:editId="53A85273">
                <wp:simplePos x="0" y="0"/>
                <wp:positionH relativeFrom="column">
                  <wp:posOffset>-103505</wp:posOffset>
                </wp:positionH>
                <wp:positionV relativeFrom="paragraph">
                  <wp:posOffset>1677670</wp:posOffset>
                </wp:positionV>
                <wp:extent cx="3188970" cy="635"/>
                <wp:effectExtent l="0" t="0" r="0" b="0"/>
                <wp:wrapTight wrapText="bothSides">
                  <wp:wrapPolygon edited="0">
                    <wp:start x="0" y="0"/>
                    <wp:lineTo x="0" y="21600"/>
                    <wp:lineTo x="21600" y="21600"/>
                    <wp:lineTo x="21600" y="0"/>
                  </wp:wrapPolygon>
                </wp:wrapTight>
                <wp:docPr id="13" name="Tekstfelt 13"/>
                <wp:cNvGraphicFramePr/>
                <a:graphic xmlns:a="http://schemas.openxmlformats.org/drawingml/2006/main">
                  <a:graphicData uri="http://schemas.microsoft.com/office/word/2010/wordprocessingShape">
                    <wps:wsp>
                      <wps:cNvSpPr txBox="1"/>
                      <wps:spPr>
                        <a:xfrm>
                          <a:off x="0" y="0"/>
                          <a:ext cx="3188970" cy="635"/>
                        </a:xfrm>
                        <a:prstGeom prst="rect">
                          <a:avLst/>
                        </a:prstGeom>
                        <a:solidFill>
                          <a:prstClr val="white"/>
                        </a:solidFill>
                        <a:ln>
                          <a:noFill/>
                        </a:ln>
                        <a:effectLst/>
                      </wps:spPr>
                      <wps:txbx>
                        <w:txbxContent>
                          <w:p w14:paraId="6B1BDB0C" w14:textId="77777777" w:rsidR="00E925BC" w:rsidRPr="0072760E" w:rsidRDefault="00E925BC" w:rsidP="00E925BC">
                            <w:pPr>
                              <w:pStyle w:val="Billedtekst"/>
                              <w:rPr>
                                <w:noProof/>
                              </w:rPr>
                            </w:pPr>
                            <w:r>
                              <w:t xml:space="preserve">Figur </w:t>
                            </w:r>
                            <w:r w:rsidR="0010640E">
                              <w:fldChar w:fldCharType="begin"/>
                            </w:r>
                            <w:r w:rsidR="0010640E">
                              <w:instrText xml:space="preserve"> SEQ Figur \* ARABIC </w:instrText>
                            </w:r>
                            <w:r w:rsidR="0010640E">
                              <w:fldChar w:fldCharType="separate"/>
                            </w:r>
                            <w:r w:rsidR="00EC220B">
                              <w:rPr>
                                <w:noProof/>
                              </w:rPr>
                              <w:t>7</w:t>
                            </w:r>
                            <w:r w:rsidR="0010640E">
                              <w:rPr>
                                <w:noProof/>
                              </w:rPr>
                              <w:fldChar w:fldCharType="end"/>
                            </w:r>
                            <w:r>
                              <w:t>: Færdigt print MPU6050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2C74C" id="Tekstfelt 13" o:spid="_x0000_s1031" type="#_x0000_t202" style="position:absolute;margin-left:-8.15pt;margin-top:132.1pt;width:251.1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" stroked="f">
                <v:textbox style="mso-fit-shape-to-text:t" inset="0,0,0,0">
                  <w:txbxContent>
                    <w:p w:rsidR="00E925BC" w:rsidRPr="0072760E" w:rsidRDefault="00E925BC" w:rsidP="00E925BC">
                      <w:pPr>
                        <w:pStyle w:val="Billedtekst"/>
                        <w:rPr>
                          <w:noProof/>
                        </w:rPr>
                      </w:pPr>
                      <w:r>
                        <w:t xml:space="preserve">Figur </w:t>
                      </w:r>
                      <w:r w:rsidR="00001D7F">
                        <w:fldChar w:fldCharType="begin"/>
                      </w:r>
                      <w:r w:rsidR="00001D7F">
                        <w:instrText xml:space="preserve"> SEQ Figur \* ARABIC </w:instrText>
                      </w:r>
                      <w:r w:rsidR="00001D7F">
                        <w:fldChar w:fldCharType="separate"/>
                      </w:r>
                      <w:r w:rsidR="00EC220B">
                        <w:rPr>
                          <w:noProof/>
                        </w:rPr>
                        <w:t>7</w:t>
                      </w:r>
                      <w:r w:rsidR="00001D7F">
                        <w:rPr>
                          <w:noProof/>
                        </w:rPr>
                        <w:fldChar w:fldCharType="end"/>
                      </w:r>
                      <w:r>
                        <w:t>: Færdigt print MPU6050</w:t>
                      </w:r>
                    </w:p>
                  </w:txbxContent>
                </v:textbox>
                <w10:wrap type="tight"/>
              </v:shape>
            </w:pict>
          </mc:Fallback>
        </mc:AlternateContent>
      </w:r>
      <w:r w:rsidRPr="00E925BC">
        <w:rPr>
          <w:noProof/>
          <w:lang w:eastAsia="da-DK"/>
        </w:rPr>
        <w:drawing>
          <wp:anchor distT="0" distB="0" distL="114300" distR="114300" simplePos="0" relativeHeight="251679744" behindDoc="1" locked="0" layoutInCell="1" allowOverlap="1" wp14:anchorId="7B6FEAA1" wp14:editId="0F890F10">
            <wp:simplePos x="0" y="0"/>
            <wp:positionH relativeFrom="column">
              <wp:posOffset>-103800</wp:posOffset>
            </wp:positionH>
            <wp:positionV relativeFrom="paragraph">
              <wp:posOffset>207542</wp:posOffset>
            </wp:positionV>
            <wp:extent cx="3188970" cy="1413510"/>
            <wp:effectExtent l="0" t="0" r="0" b="0"/>
            <wp:wrapTight wrapText="bothSides">
              <wp:wrapPolygon edited="0">
                <wp:start x="0" y="0"/>
                <wp:lineTo x="0" y="21251"/>
                <wp:lineTo x="21419" y="21251"/>
                <wp:lineTo x="21419" y="0"/>
                <wp:lineTo x="0" y="0"/>
              </wp:wrapPolygon>
            </wp:wrapTight>
            <wp:docPr id="12" name="Billede 12" descr="D:\3. Semester\Projekt\Dokumentation sensorer\Test_opstilling_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 Semester\Projekt\Dokumentation sensorer\Test_opstilling_MPU6050.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4944" t="58603" r="22732" b="10461"/>
                    <a:stretch/>
                  </pic:blipFill>
                  <pic:spPr bwMode="auto">
                    <a:xfrm>
                      <a:off x="0" y="0"/>
                      <a:ext cx="3188970" cy="1413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6B7C08" w14:textId="77777777" w:rsidR="00D93191" w:rsidRDefault="00E925BC" w:rsidP="00A12A25">
      <w:r>
        <w:t xml:space="preserve">På figur </w:t>
      </w:r>
      <w:r>
        <w:rPr>
          <w:b/>
        </w:rPr>
        <w:t xml:space="preserve">XX </w:t>
      </w:r>
      <w:r>
        <w:t xml:space="preserve">ses det færdige print, med de to </w:t>
      </w:r>
      <w:proofErr w:type="spellStart"/>
      <w:r>
        <w:t>conectors</w:t>
      </w:r>
      <w:proofErr w:type="spellEnd"/>
      <w:r>
        <w:t xml:space="preserve"> samt MPU6050 </w:t>
      </w:r>
      <w:proofErr w:type="spellStart"/>
      <w:r>
        <w:t>IC’en</w:t>
      </w:r>
      <w:proofErr w:type="spellEnd"/>
      <w:r>
        <w:t xml:space="preserve"> og adresse-jumperen til venstre for MPU6050. </w:t>
      </w:r>
    </w:p>
    <w:p w14:paraId="46822422" w14:textId="77777777" w:rsidR="00D93191" w:rsidRPr="00D93191" w:rsidRDefault="00D93191" w:rsidP="00D93191"/>
    <w:p w14:paraId="09B11568" w14:textId="77777777" w:rsidR="00D93191" w:rsidRPr="00D93191" w:rsidRDefault="00D93191" w:rsidP="00D93191"/>
    <w:p w14:paraId="698EDD38" w14:textId="77777777" w:rsidR="00D93191" w:rsidRPr="00D93191" w:rsidRDefault="00D93191" w:rsidP="00D93191"/>
    <w:p w14:paraId="28C98E27" w14:textId="77777777" w:rsidR="00E925BC" w:rsidRDefault="00E925BC" w:rsidP="00D93191"/>
    <w:p w14:paraId="575F3BB8" w14:textId="77777777" w:rsidR="00D93191" w:rsidRDefault="00D93191" w:rsidP="00D93191"/>
    <w:p w14:paraId="7B82DB9B" w14:textId="77777777" w:rsidR="00D93191" w:rsidRDefault="00D93191">
      <w:r>
        <w:br w:type="page"/>
      </w:r>
    </w:p>
    <w:p w14:paraId="662FBA60" w14:textId="77777777" w:rsidR="00D93191" w:rsidRDefault="00D93191" w:rsidP="00D93191">
      <w:pPr>
        <w:pStyle w:val="Overskrift2"/>
      </w:pPr>
      <w:proofErr w:type="spellStart"/>
      <w:r>
        <w:lastRenderedPageBreak/>
        <w:t>Proximity</w:t>
      </w:r>
      <w:proofErr w:type="spellEnd"/>
      <w:r>
        <w:t xml:space="preserve"> sensor </w:t>
      </w:r>
    </w:p>
    <w:p w14:paraId="500DD276" w14:textId="77777777" w:rsidR="00D93191" w:rsidRDefault="00D93191" w:rsidP="00D93191">
      <w:r>
        <w:t xml:space="preserve">Som </w:t>
      </w:r>
      <w:proofErr w:type="spellStart"/>
      <w:r>
        <w:t>proximity</w:t>
      </w:r>
      <w:proofErr w:type="spellEnd"/>
      <w:r>
        <w:t xml:space="preserve"> sensor er valgt</w:t>
      </w:r>
      <w:r>
        <w:rPr>
          <w:b/>
        </w:rPr>
        <w:t xml:space="preserve"> HC-SR04</w:t>
      </w:r>
      <w:r>
        <w:rPr>
          <w:rStyle w:val="Fodnotehenvisning"/>
          <w:b/>
        </w:rPr>
        <w:footnoteReference w:id="6"/>
      </w:r>
      <w:r>
        <w:t xml:space="preserve">, primært da denne var til rådighed via </w:t>
      </w:r>
      <w:proofErr w:type="spellStart"/>
      <w:r>
        <w:t>IHA’s</w:t>
      </w:r>
      <w:proofErr w:type="spellEnd"/>
      <w:r>
        <w:t xml:space="preserve"> </w:t>
      </w:r>
      <w:proofErr w:type="spellStart"/>
      <w:r>
        <w:t>embbed</w:t>
      </w:r>
      <w:proofErr w:type="spellEnd"/>
      <w:r>
        <w:t xml:space="preserve"> lager, men også da den er i stand til at måle afstande</w:t>
      </w:r>
      <w:ins w:id="67" w:author="Felix Blix Eveberg" w:date="2014-12-09T14:16:00Z">
        <w:r w:rsidR="00FD45B5">
          <w:t xml:space="preserve"> i et passende afstandsinterval (</w:t>
        </w:r>
      </w:ins>
      <w:del w:id="68" w:author="Felix Blix Eveberg" w:date="2014-12-09T14:16:00Z">
        <w:r w:rsidDel="00FD45B5">
          <w:delText xml:space="preserve"> fra </w:delText>
        </w:r>
      </w:del>
      <w:r>
        <w:t>2</w:t>
      </w:r>
      <w:del w:id="69" w:author="Felix Blix Eveberg" w:date="2014-12-09T14:16:00Z">
        <w:r w:rsidDel="00FD45B5">
          <w:delText xml:space="preserve">cm til </w:delText>
        </w:r>
      </w:del>
      <w:ins w:id="70" w:author="Felix Blix Eveberg" w:date="2014-12-09T14:16:00Z">
        <w:r w:rsidR="00FD45B5">
          <w:t>-</w:t>
        </w:r>
      </w:ins>
      <w:r>
        <w:t>400cm</w:t>
      </w:r>
      <w:ins w:id="71" w:author="Felix Blix Eveberg" w:date="2014-12-09T14:16:00Z">
        <w:r w:rsidR="00FD45B5">
          <w:t>)</w:t>
        </w:r>
      </w:ins>
      <w:r>
        <w:t xml:space="preserve">. Ulempen ved at bruge HC-SR04, er at den modsat de andre sensorer ikke skal have 3.3V men en 5V forsyning. Herudover er HC-SR04 i sig selv ikke opsat til at køre I2C. </w:t>
      </w:r>
    </w:p>
    <w:p w14:paraId="3D4FCDB0" w14:textId="77777777" w:rsidR="00D93191" w:rsidRDefault="00D93191" w:rsidP="00D93191">
      <w:r>
        <w:t xml:space="preserve">Det vælges derfor at tilføje en </w:t>
      </w:r>
      <w:proofErr w:type="spellStart"/>
      <w:ins w:id="72" w:author="Felix Blix Eveberg" w:date="2014-12-09T14:16:00Z">
        <w:r w:rsidR="00FD45B5">
          <w:t>ATtiny</w:t>
        </w:r>
      </w:ins>
      <w:proofErr w:type="spellEnd"/>
      <w:del w:id="73" w:author="Felix Blix Eveberg" w:date="2014-12-09T14:16:00Z">
        <w:r w:rsidDel="00FD45B5">
          <w:delText>IC</w:delText>
        </w:r>
      </w:del>
      <w:r>
        <w:t xml:space="preserve"> til HC-SR04 printet til at styre I2C. Herudover</w:t>
      </w:r>
      <w:ins w:id="74" w:author="Felix Blix Eveberg" w:date="2014-12-09T14:16:00Z">
        <w:r w:rsidR="00FD45B5">
          <w:t xml:space="preserve"> benyttes der en</w:t>
        </w:r>
      </w:ins>
      <w:r>
        <w:t xml:space="preserve"> </w:t>
      </w:r>
      <w:proofErr w:type="spellStart"/>
      <w:r>
        <w:t>en</w:t>
      </w:r>
      <w:proofErr w:type="spellEnd"/>
      <w:r>
        <w:t xml:space="preserve"> </w:t>
      </w:r>
      <w:proofErr w:type="spellStart"/>
      <w:r>
        <w:t>step-up</w:t>
      </w:r>
      <w:proofErr w:type="spellEnd"/>
      <w:ins w:id="75" w:author="Felix Blix Eveberg" w:date="2014-12-09T14:17:00Z">
        <w:r w:rsidR="00FD45B5">
          <w:t xml:space="preserve"> IC</w:t>
        </w:r>
      </w:ins>
      <w:r>
        <w:t xml:space="preserve"> som kan steppe de 3.3V fra spændingsforsyningen op til 5V</w:t>
      </w:r>
      <w:del w:id="76" w:author="Felix Blix Eveberg" w:date="2014-12-09T14:17:00Z">
        <w:r w:rsidDel="00FD45B5">
          <w:delText xml:space="preserve">. </w:delText>
        </w:r>
        <w:r w:rsidR="00EC220B" w:rsidDel="00FD45B5">
          <w:delText>Herudover skal HC-SR04 have strømmen 15mA</w:delText>
        </w:r>
      </w:del>
      <w:ins w:id="77" w:author="Felix Blix Eveberg" w:date="2014-12-09T14:17:00Z">
        <w:r w:rsidR="00FD45B5">
          <w:t>.</w:t>
        </w:r>
      </w:ins>
    </w:p>
    <w:p w14:paraId="3992A417" w14:textId="77777777" w:rsidR="00D93191" w:rsidRDefault="00D93191" w:rsidP="00D93191">
      <w:pPr>
        <w:rPr>
          <w:ins w:id="78" w:author="Felix Blix Eveberg" w:date="2014-12-09T14:17:00Z"/>
        </w:rPr>
      </w:pPr>
      <w:r>
        <w:rPr>
          <w:noProof/>
          <w:lang w:eastAsia="da-DK"/>
        </w:rPr>
        <mc:AlternateContent>
          <mc:Choice Requires="wps">
            <w:drawing>
              <wp:anchor distT="0" distB="0" distL="114300" distR="114300" simplePos="0" relativeHeight="251685888" behindDoc="1" locked="0" layoutInCell="1" allowOverlap="1" wp14:anchorId="181393EF" wp14:editId="421EF75D">
                <wp:simplePos x="0" y="0"/>
                <wp:positionH relativeFrom="column">
                  <wp:posOffset>3810</wp:posOffset>
                </wp:positionH>
                <wp:positionV relativeFrom="paragraph">
                  <wp:posOffset>1997075</wp:posOffset>
                </wp:positionV>
                <wp:extent cx="2628900" cy="635"/>
                <wp:effectExtent l="0" t="0" r="0" b="0"/>
                <wp:wrapTight wrapText="bothSides">
                  <wp:wrapPolygon edited="0">
                    <wp:start x="0" y="0"/>
                    <wp:lineTo x="0" y="21600"/>
                    <wp:lineTo x="21600" y="21600"/>
                    <wp:lineTo x="21600" y="0"/>
                  </wp:wrapPolygon>
                </wp:wrapTight>
                <wp:docPr id="15" name="Tekstfelt 15"/>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14:paraId="2C05C6ED" w14:textId="77777777" w:rsidR="00D93191" w:rsidRPr="00D92091" w:rsidRDefault="00D93191" w:rsidP="00D93191">
                            <w:pPr>
                              <w:pStyle w:val="Billedtekst"/>
                              <w:rPr>
                                <w:noProof/>
                              </w:rPr>
                            </w:pPr>
                            <w:r>
                              <w:t xml:space="preserve">Figur </w:t>
                            </w:r>
                            <w:fldSimple w:instr=" SEQ Figur \* ARABIC ">
                              <w:r w:rsidR="00EC220B">
                                <w:rPr>
                                  <w:noProof/>
                                </w:rPr>
                                <w:t>8</w:t>
                              </w:r>
                            </w:fldSimple>
                            <w:r>
                              <w:t xml:space="preserve">: </w:t>
                            </w:r>
                            <w:proofErr w:type="spellStart"/>
                            <w:r>
                              <w:t>Pinout</w:t>
                            </w:r>
                            <w:proofErr w:type="spellEnd"/>
                            <w:r>
                              <w:t xml:space="preserve"> fra datablad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D0992" id="Tekstfelt 15" o:spid="_x0000_s1032" type="#_x0000_t202" style="position:absolute;margin-left:.3pt;margin-top:157.25pt;width:207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" stroked="f">
                <v:textbox style="mso-fit-shape-to-text:t" inset="0,0,0,0">
                  <w:txbxContent>
                    <w:p w:rsidR="00D93191" w:rsidRPr="00D92091" w:rsidRDefault="00D93191" w:rsidP="00D93191">
                      <w:pPr>
                        <w:pStyle w:val="Billedtekst"/>
                        <w:rPr>
                          <w:noProof/>
                        </w:rPr>
                      </w:pPr>
                      <w:r>
                        <w:t xml:space="preserve">Figur </w:t>
                      </w:r>
                      <w:fldSimple w:instr=" SEQ Figur \* ARABIC ">
                        <w:r w:rsidR="00EC220B">
                          <w:rPr>
                            <w:noProof/>
                          </w:rPr>
                          <w:t>8</w:t>
                        </w:r>
                      </w:fldSimple>
                      <w:r>
                        <w:t xml:space="preserve">: </w:t>
                      </w:r>
                      <w:proofErr w:type="spellStart"/>
                      <w:r>
                        <w:t>Pinout</w:t>
                      </w:r>
                      <w:proofErr w:type="spellEnd"/>
                      <w:r>
                        <w:t xml:space="preserve"> fra datablad</w:t>
                      </w:r>
                    </w:p>
                  </w:txbxContent>
                </v:textbox>
                <w10:wrap type="tight"/>
              </v:shape>
            </w:pict>
          </mc:Fallback>
        </mc:AlternateContent>
      </w:r>
      <w:r>
        <w:rPr>
          <w:noProof/>
          <w:lang w:eastAsia="da-DK"/>
        </w:rPr>
        <w:drawing>
          <wp:anchor distT="0" distB="0" distL="114300" distR="114300" simplePos="0" relativeHeight="251683840" behindDoc="0" locked="0" layoutInCell="1" allowOverlap="1" wp14:anchorId="390485D3" wp14:editId="7D8EBDB9">
            <wp:simplePos x="0" y="0"/>
            <wp:positionH relativeFrom="column">
              <wp:posOffset>3810</wp:posOffset>
            </wp:positionH>
            <wp:positionV relativeFrom="paragraph">
              <wp:posOffset>62230</wp:posOffset>
            </wp:positionV>
            <wp:extent cx="2628900" cy="1877695"/>
            <wp:effectExtent l="0" t="0" r="0" b="8255"/>
            <wp:wrapTight wrapText="bothSides">
              <wp:wrapPolygon edited="0">
                <wp:start x="0" y="0"/>
                <wp:lineTo x="0" y="21476"/>
                <wp:lineTo x="21443" y="21476"/>
                <wp:lineTo x="21443" y="0"/>
                <wp:lineTo x="0" y="0"/>
              </wp:wrapPolygon>
            </wp:wrapTight>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1877695"/>
                    </a:xfrm>
                    <a:prstGeom prst="rect">
                      <a:avLst/>
                    </a:prstGeom>
                  </pic:spPr>
                </pic:pic>
              </a:graphicData>
            </a:graphic>
            <wp14:sizeRelH relativeFrom="margin">
              <wp14:pctWidth>0</wp14:pctWidth>
            </wp14:sizeRelH>
            <wp14:sizeRelV relativeFrom="margin">
              <wp14:pctHeight>0</wp14:pctHeight>
            </wp14:sizeRelV>
          </wp:anchor>
        </w:drawing>
      </w:r>
      <w:r>
        <w:t xml:space="preserve">Som det ses på figur </w:t>
      </w:r>
      <w:r>
        <w:rPr>
          <w:b/>
        </w:rPr>
        <w:t xml:space="preserve">XX </w:t>
      </w:r>
      <w:r>
        <w:t xml:space="preserve">har HC-SR04 kun 4 </w:t>
      </w:r>
      <w:proofErr w:type="spellStart"/>
      <w:r>
        <w:t>pins</w:t>
      </w:r>
      <w:proofErr w:type="spellEnd"/>
      <w:r>
        <w:t xml:space="preserve">. VCC, GND, </w:t>
      </w:r>
      <w:proofErr w:type="spellStart"/>
      <w:r>
        <w:t>Trig</w:t>
      </w:r>
      <w:proofErr w:type="spellEnd"/>
      <w:r>
        <w:t xml:space="preserve"> og Echo. </w:t>
      </w:r>
    </w:p>
    <w:p w14:paraId="49ADE750" w14:textId="77777777" w:rsidR="00FD45B5" w:rsidRPr="00D93191" w:rsidRDefault="00FD45B5" w:rsidP="00D93191">
      <w:ins w:id="79" w:author="Felix Blix Eveberg" w:date="2014-12-09T14:17:00Z">
        <w:r>
          <w:t xml:space="preserve">Sensoren benyttes ved at sende en puls ind på </w:t>
        </w:r>
        <w:proofErr w:type="spellStart"/>
        <w:r>
          <w:t>Trig</w:t>
        </w:r>
        <w:proofErr w:type="spellEnd"/>
        <w:r>
          <w:t xml:space="preserve"> benet, hvorefter der returneres 8 pulser med en længde svarende til responstiden på 8 ultralyds pings som sensoren udsender. </w:t>
        </w:r>
      </w:ins>
      <w:ins w:id="80" w:author="Felix Blix Eveberg" w:date="2014-12-09T14:19:00Z">
        <w:r>
          <w:t xml:space="preserve">Disse tider kan så </w:t>
        </w:r>
        <w:proofErr w:type="spellStart"/>
        <w:r>
          <w:t>midles</w:t>
        </w:r>
        <w:proofErr w:type="spellEnd"/>
        <w:r>
          <w:t xml:space="preserve"> og omregnes til afstand ud fra lydens hastighed i luft.</w:t>
        </w:r>
      </w:ins>
    </w:p>
    <w:p w14:paraId="2F8FC38D" w14:textId="77777777" w:rsidR="00D93191" w:rsidRPr="00D93191" w:rsidRDefault="00D93191" w:rsidP="00D93191"/>
    <w:p w14:paraId="394DC9BF" w14:textId="77777777" w:rsidR="00D93191" w:rsidRDefault="00D93191" w:rsidP="00D93191"/>
    <w:p w14:paraId="78416FD6" w14:textId="77777777" w:rsidR="00D93191" w:rsidRPr="00D93191" w:rsidRDefault="00D93191" w:rsidP="00D93191"/>
    <w:p w14:paraId="016C6194" w14:textId="77777777" w:rsidR="00D93191" w:rsidRPr="00D93191" w:rsidRDefault="00D93191" w:rsidP="00D93191"/>
    <w:p w14:paraId="35E80F8E" w14:textId="77777777" w:rsidR="00D93191" w:rsidRPr="00D93191" w:rsidRDefault="00D93191" w:rsidP="00D93191"/>
    <w:p w14:paraId="22A99B8C" w14:textId="77777777" w:rsidR="00D93191" w:rsidRPr="00D93191" w:rsidRDefault="00D93191" w:rsidP="00D93191"/>
    <w:p w14:paraId="5FC10A72" w14:textId="77777777" w:rsidR="00D93191" w:rsidRDefault="00D93191" w:rsidP="00D93191"/>
    <w:p w14:paraId="0BBAA749" w14:textId="77777777" w:rsidR="00D93191" w:rsidRDefault="00D93191" w:rsidP="00D93191">
      <w:pPr>
        <w:pStyle w:val="Overskrift3"/>
      </w:pPr>
      <w:r>
        <w:t>IC til at styre I2C</w:t>
      </w:r>
    </w:p>
    <w:p w14:paraId="12B05644" w14:textId="77777777" w:rsidR="00EC220B" w:rsidRPr="00D93191" w:rsidRDefault="00EC220B" w:rsidP="00EC220B">
      <w:r>
        <w:rPr>
          <w:noProof/>
          <w:lang w:eastAsia="da-DK"/>
        </w:rPr>
        <mc:AlternateContent>
          <mc:Choice Requires="wps">
            <w:drawing>
              <wp:anchor distT="0" distB="0" distL="114300" distR="114300" simplePos="0" relativeHeight="251689984" behindDoc="1" locked="0" layoutInCell="1" allowOverlap="1" wp14:anchorId="68116CBF" wp14:editId="7F85D60A">
                <wp:simplePos x="0" y="0"/>
                <wp:positionH relativeFrom="column">
                  <wp:posOffset>0</wp:posOffset>
                </wp:positionH>
                <wp:positionV relativeFrom="paragraph">
                  <wp:posOffset>2752090</wp:posOffset>
                </wp:positionV>
                <wp:extent cx="3924300" cy="635"/>
                <wp:effectExtent l="0" t="0" r="0" b="0"/>
                <wp:wrapTight wrapText="bothSides">
                  <wp:wrapPolygon edited="0">
                    <wp:start x="0" y="0"/>
                    <wp:lineTo x="0" y="21600"/>
                    <wp:lineTo x="21600" y="21600"/>
                    <wp:lineTo x="21600" y="0"/>
                  </wp:wrapPolygon>
                </wp:wrapTight>
                <wp:docPr id="17" name="Tekstfelt 17"/>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14:paraId="359ABB21" w14:textId="77777777" w:rsidR="00EC220B" w:rsidRPr="006339AB" w:rsidRDefault="00EC220B" w:rsidP="00EC220B">
                            <w:pPr>
                              <w:pStyle w:val="Billedtekst"/>
                              <w:rPr>
                                <w:noProof/>
                              </w:rPr>
                            </w:pPr>
                            <w:r>
                              <w:t xml:space="preserve">Figur </w:t>
                            </w:r>
                            <w:fldSimple w:instr=" SEQ Figur \* ARABIC ">
                              <w:r>
                                <w:rPr>
                                  <w:noProof/>
                                </w:rPr>
                                <w:t>9</w:t>
                              </w:r>
                            </w:fldSimple>
                            <w:r>
                              <w:t xml:space="preserve">: </w:t>
                            </w:r>
                            <w:proofErr w:type="spellStart"/>
                            <w:r>
                              <w:t>Pinout</w:t>
                            </w:r>
                            <w:proofErr w:type="spellEnd"/>
                            <w:r>
                              <w:t xml:space="preserve"> fra datablad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C95C5" id="Tekstfelt 17" o:spid="_x0000_s1033" type="#_x0000_t202" style="position:absolute;margin-left:0;margin-top:216.7pt;width:309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" stroked="f">
                <v:textbox style="mso-fit-shape-to-text:t" inset="0,0,0,0">
                  <w:txbxContent>
                    <w:p w:rsidR="00EC220B" w:rsidRPr="006339AB" w:rsidRDefault="00EC220B" w:rsidP="00EC220B">
                      <w:pPr>
                        <w:pStyle w:val="Billedtekst"/>
                        <w:rPr>
                          <w:noProof/>
                        </w:rPr>
                      </w:pPr>
                      <w:r>
                        <w:t xml:space="preserve">Figur </w:t>
                      </w:r>
                      <w:fldSimple w:instr=" SEQ Figur \* ARABIC ">
                        <w:r>
                          <w:rPr>
                            <w:noProof/>
                          </w:rPr>
                          <w:t>9</w:t>
                        </w:r>
                      </w:fldSimple>
                      <w:r>
                        <w:t xml:space="preserve">: </w:t>
                      </w:r>
                      <w:proofErr w:type="spellStart"/>
                      <w:r>
                        <w:t>Pinout</w:t>
                      </w:r>
                      <w:proofErr w:type="spellEnd"/>
                      <w:r>
                        <w:t xml:space="preserve"> fra datablad</w:t>
                      </w:r>
                    </w:p>
                  </w:txbxContent>
                </v:textbox>
                <w10:wrap type="tight"/>
              </v:shape>
            </w:pict>
          </mc:Fallback>
        </mc:AlternateContent>
      </w:r>
      <w:r>
        <w:rPr>
          <w:noProof/>
          <w:lang w:eastAsia="da-DK"/>
        </w:rPr>
        <w:drawing>
          <wp:anchor distT="0" distB="0" distL="114300" distR="114300" simplePos="0" relativeHeight="251687936" behindDoc="0" locked="0" layoutInCell="1" allowOverlap="1" wp14:anchorId="4C714B19" wp14:editId="315AD586">
            <wp:simplePos x="0" y="0"/>
            <wp:positionH relativeFrom="column">
              <wp:posOffset>0</wp:posOffset>
            </wp:positionH>
            <wp:positionV relativeFrom="paragraph">
              <wp:posOffset>237490</wp:posOffset>
            </wp:positionV>
            <wp:extent cx="3924300" cy="2457450"/>
            <wp:effectExtent l="0" t="0" r="0" b="0"/>
            <wp:wrapTight wrapText="bothSides">
              <wp:wrapPolygon edited="0">
                <wp:start x="0" y="0"/>
                <wp:lineTo x="0" y="21433"/>
                <wp:lineTo x="21495" y="21433"/>
                <wp:lineTo x="21495" y="0"/>
                <wp:lineTo x="0" y="0"/>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2457450"/>
                    </a:xfrm>
                    <a:prstGeom prst="rect">
                      <a:avLst/>
                    </a:prstGeom>
                  </pic:spPr>
                </pic:pic>
              </a:graphicData>
            </a:graphic>
            <wp14:sizeRelH relativeFrom="margin">
              <wp14:pctWidth>0</wp14:pctWidth>
            </wp14:sizeRelH>
            <wp14:sizeRelV relativeFrom="margin">
              <wp14:pctHeight>0</wp14:pctHeight>
            </wp14:sizeRelV>
          </wp:anchor>
        </w:drawing>
      </w:r>
      <w:r>
        <w:t>Til at styre I2C, bruges ATtiny26p. Grunden til dette er at ATtiny26p understøtter I2C.</w:t>
      </w:r>
    </w:p>
    <w:p w14:paraId="11EA31C4" w14:textId="77777777" w:rsidR="00D93191" w:rsidRDefault="00D93191" w:rsidP="00D93191"/>
    <w:p w14:paraId="6083F57B" w14:textId="77777777" w:rsidR="00EC220B" w:rsidRDefault="00EC220B" w:rsidP="00D93191"/>
    <w:p w14:paraId="416D6240" w14:textId="77777777" w:rsidR="00EC220B" w:rsidRDefault="00EC220B" w:rsidP="00D93191"/>
    <w:p w14:paraId="1C5F00AD" w14:textId="77777777" w:rsidR="00EC220B" w:rsidRDefault="00EC220B" w:rsidP="00D93191"/>
    <w:p w14:paraId="03A9B502" w14:textId="77777777" w:rsidR="00EC220B" w:rsidRDefault="00EC220B" w:rsidP="00D93191"/>
    <w:p w14:paraId="2091BE22" w14:textId="77777777" w:rsidR="00EC220B" w:rsidRDefault="00EC220B" w:rsidP="00D93191"/>
    <w:p w14:paraId="1237DEDE" w14:textId="77777777" w:rsidR="00EC220B" w:rsidRDefault="00EC220B" w:rsidP="00D93191"/>
    <w:p w14:paraId="046DAD30" w14:textId="77777777" w:rsidR="00EC220B" w:rsidRDefault="00EC220B" w:rsidP="00D93191"/>
    <w:p w14:paraId="7E99C94D" w14:textId="77777777" w:rsidR="00EC220B" w:rsidRDefault="00EC220B" w:rsidP="00D93191"/>
    <w:p w14:paraId="6CCC7805" w14:textId="77777777" w:rsidR="00EC220B" w:rsidRDefault="00EC220B" w:rsidP="00D93191"/>
    <w:p w14:paraId="7B254B21" w14:textId="77777777" w:rsidR="00EC220B" w:rsidRDefault="00EC220B" w:rsidP="00D93191"/>
    <w:p w14:paraId="60C01FCE" w14:textId="77777777" w:rsidR="00EC220B" w:rsidRDefault="00EC220B" w:rsidP="00D93191"/>
    <w:p w14:paraId="4591148D" w14:textId="77777777" w:rsidR="00EC220B" w:rsidRDefault="00EC220B" w:rsidP="00D93191"/>
    <w:p w14:paraId="69CE4295" w14:textId="77777777" w:rsidR="00EC220B" w:rsidRDefault="00EC220B" w:rsidP="00EC220B">
      <w:pPr>
        <w:pStyle w:val="Overskrift3"/>
      </w:pPr>
      <w:proofErr w:type="spellStart"/>
      <w:r>
        <w:t>Step-up</w:t>
      </w:r>
      <w:proofErr w:type="spellEnd"/>
      <w:r>
        <w:t xml:space="preserve"> </w:t>
      </w:r>
    </w:p>
    <w:p w14:paraId="28DD3468" w14:textId="77777777" w:rsidR="00EC220B" w:rsidRDefault="00EC220B" w:rsidP="00EC220B">
      <w:r>
        <w:t xml:space="preserve">Til at steppe spændingen fra 3.3V til 5V bruges </w:t>
      </w:r>
      <w:r w:rsidRPr="00EC220B">
        <w:rPr>
          <w:b/>
        </w:rPr>
        <w:t>LM2750-smd</w:t>
      </w:r>
      <w:r>
        <w:rPr>
          <w:rStyle w:val="Fodnotehenvisning"/>
          <w:b/>
        </w:rPr>
        <w:footnoteReference w:id="7"/>
      </w:r>
      <w:r>
        <w:t>. Denne er blandt andet valgt på baggrund af dens evne til at steppe til 3.3V samt at den kan levere op til 120mA ved en indgangsspænding fra 2.9V til 5.6V.</w:t>
      </w:r>
      <w:r>
        <w:br/>
        <w:t xml:space="preserve">Ulempen ved komponenten er komponenten er meget lille og derfor kan være svær at integrere i printet. </w:t>
      </w:r>
    </w:p>
    <w:p w14:paraId="4930514C" w14:textId="77777777" w:rsidR="00EC220B" w:rsidRDefault="00EC220B" w:rsidP="00EC220B"/>
    <w:p w14:paraId="5DABB071" w14:textId="1D4E5E79" w:rsidR="00EC220B" w:rsidRDefault="0037288C">
      <w:pPr>
        <w:pStyle w:val="Overskrift2"/>
        <w:rPr>
          <w:ins w:id="82" w:author="Felix Blix Eveberg" w:date="2014-12-09T14:29:00Z"/>
        </w:rPr>
        <w:pPrChange w:id="83" w:author="Felix Blix Eveberg" w:date="2014-12-09T14:29:00Z">
          <w:pPr/>
        </w:pPrChange>
      </w:pPr>
      <w:ins w:id="84" w:author="Felix Blix Eveberg" w:date="2014-12-09T14:29:00Z">
        <w:r>
          <w:t>Tryk sensor</w:t>
        </w:r>
      </w:ins>
    </w:p>
    <w:p w14:paraId="6FDD713F" w14:textId="0DBD8DC8" w:rsidR="0037288C" w:rsidRDefault="0037288C">
      <w:pPr>
        <w:rPr>
          <w:ins w:id="85" w:author="Felix Blix Eveberg" w:date="2014-12-09T14:42:00Z"/>
        </w:rPr>
      </w:pPr>
      <w:ins w:id="86" w:author="Felix Blix Eveberg" w:date="2014-12-09T14:29:00Z">
        <w:r>
          <w:t xml:space="preserve">Til at måle tryk/kraft benyttes en </w:t>
        </w:r>
        <w:proofErr w:type="spellStart"/>
        <w:r>
          <w:t>FlexiForce</w:t>
        </w:r>
        <w:proofErr w:type="spellEnd"/>
        <w:r>
          <w:t xml:space="preserve"> A301</w:t>
        </w:r>
      </w:ins>
      <w:ins w:id="87" w:author="Felix Blix Eveberg" w:date="2014-12-09T14:30:00Z">
        <w:r>
          <w:t xml:space="preserve"> sensor, da denne var </w:t>
        </w:r>
        <w:proofErr w:type="spellStart"/>
        <w:r>
          <w:t>tigængelig</w:t>
        </w:r>
        <w:proofErr w:type="spellEnd"/>
        <w:r>
          <w:t xml:space="preserve"> i </w:t>
        </w:r>
      </w:ins>
      <w:proofErr w:type="spellStart"/>
      <w:ins w:id="88" w:author="Felix Blix Eveberg" w:date="2014-12-09T14:32:00Z">
        <w:r>
          <w:t>embeddedLab</w:t>
        </w:r>
        <w:proofErr w:type="spellEnd"/>
        <w:r>
          <w:t xml:space="preserve">, og kan konfigureres til at måle i det relevante område (0-10Kg). </w:t>
        </w:r>
      </w:ins>
      <w:ins w:id="89" w:author="Felix Blix Eveberg" w:date="2014-12-09T14:33:00Z">
        <w:r>
          <w:t>Sensoren er en modstand som formindskes jo større kraft sensore</w:t>
        </w:r>
        <w:r w:rsidR="004937E8">
          <w:t>n påføres. D</w:t>
        </w:r>
      </w:ins>
      <w:ins w:id="90" w:author="Felix Blix Eveberg" w:date="2014-12-09T14:40:00Z">
        <w:r w:rsidR="004937E8">
          <w:t xml:space="preserve">a sensorens modstand er invers proportional med kraften på sensoren er sensoren sat i tilbagekoblingen af en </w:t>
        </w:r>
        <w:proofErr w:type="spellStart"/>
        <w:r w:rsidR="004937E8">
          <w:t>forstæker</w:t>
        </w:r>
        <w:proofErr w:type="spellEnd"/>
        <w:r w:rsidR="004937E8">
          <w:t xml:space="preserve"> som vist nedenfor idet spændingen på udgangen såedes bliver ligefrem proportional med kraften på sensoren. </w:t>
        </w:r>
      </w:ins>
    </w:p>
    <w:p w14:paraId="3BF4E8BB" w14:textId="6197790A" w:rsidR="004937E8" w:rsidRPr="0037288C" w:rsidRDefault="004937E8">
      <w:ins w:id="91" w:author="Felix Blix Eveberg" w:date="2014-12-09T14:42:00Z">
        <w:r>
          <w:t xml:space="preserve">På samme måde som for </w:t>
        </w:r>
        <w:proofErr w:type="spellStart"/>
        <w:r>
          <w:t>proximi</w:t>
        </w:r>
        <w:bookmarkStart w:id="92" w:name="_GoBack"/>
        <w:bookmarkEnd w:id="92"/>
        <w:r>
          <w:t>ty</w:t>
        </w:r>
        <w:proofErr w:type="spellEnd"/>
        <w:r>
          <w:t xml:space="preserve"> sensoren er der blevet benyttet en </w:t>
        </w:r>
        <w:proofErr w:type="spellStart"/>
        <w:r>
          <w:t>ATtiny</w:t>
        </w:r>
        <w:proofErr w:type="spellEnd"/>
        <w:r>
          <w:t xml:space="preserve"> </w:t>
        </w:r>
      </w:ins>
      <w:ins w:id="93" w:author="Felix Blix Eveberg" w:date="2014-12-09T14:43:00Z">
        <w:r>
          <w:t xml:space="preserve">MC til at </w:t>
        </w:r>
        <w:r w:rsidR="00BA7B8D">
          <w:t>læse udgangsspændingen og still</w:t>
        </w:r>
        <w:r>
          <w:t>e en i2c gr</w:t>
        </w:r>
      </w:ins>
      <w:ins w:id="94" w:author="Felix Blix Eveberg" w:date="2014-12-11T08:40:00Z">
        <w:r w:rsidR="00BA7B8D">
          <w:t>æ</w:t>
        </w:r>
      </w:ins>
      <w:ins w:id="95" w:author="Felix Blix Eveberg" w:date="2014-12-09T14:43:00Z">
        <w:r>
          <w:t>nseflade til rådighed</w:t>
        </w:r>
        <w:r w:rsidR="00BA7B8D">
          <w:t xml:space="preserve">. </w:t>
        </w:r>
      </w:ins>
    </w:p>
    <w:sectPr w:rsidR="004937E8" w:rsidRPr="0037288C">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Felix Blix Eveberg" w:date="2014-12-09T14:08:00Z" w:initials="FBE">
    <w:p w14:paraId="579147C4" w14:textId="77777777" w:rsidR="002F394D" w:rsidRDefault="002F394D">
      <w:pPr>
        <w:pStyle w:val="Kommentartekst"/>
      </w:pPr>
      <w:r>
        <w:rPr>
          <w:rStyle w:val="Kommentarhenvisning"/>
        </w:rPr>
        <w:annotationRef/>
      </w:r>
      <w:r>
        <w:t>Tror egentlig ikke der er så væsentligt at vi bruger de seksbenede. Foreslår at vi streger det fra rapporten</w:t>
      </w:r>
    </w:p>
  </w:comment>
  <w:comment w:id="38" w:author="Felix Blix Eveberg" w:date="2014-12-09T14:02:00Z" w:initials="FBE">
    <w:p w14:paraId="7B7B0B88" w14:textId="77777777" w:rsidR="002F394D" w:rsidRDefault="002F394D">
      <w:pPr>
        <w:pStyle w:val="Kommentartekst"/>
      </w:pPr>
      <w:r>
        <w:rPr>
          <w:rStyle w:val="Kommentarhenvisning"/>
        </w:rPr>
        <w:annotationRef/>
      </w:r>
      <w:r>
        <w:t>Tænker at argumentationen for at benytte en bus bliver gjort i stykket om valget af i2c. Her kan vi godt skrive at det bare er sådan.</w:t>
      </w:r>
    </w:p>
  </w:comment>
  <w:comment w:id="44" w:author="Felix Blix Eveberg" w:date="2014-12-09T14:13:00Z" w:initials="FBE">
    <w:p w14:paraId="3A765EBC" w14:textId="77777777" w:rsidR="00FD45B5" w:rsidRDefault="00FD45B5">
      <w:pPr>
        <w:pStyle w:val="Kommentartekst"/>
      </w:pPr>
      <w:r>
        <w:rPr>
          <w:rStyle w:val="Kommentarhenvisning"/>
        </w:rPr>
        <w:annotationRef/>
      </w:r>
      <w:r>
        <w:t>Tænker at argumentationen for valget af sensor alligevel bliver gjort for hver sensor nedenunder så sløjfer denne.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147C4" w15:done="0"/>
  <w15:commentEx w15:paraId="7B7B0B88" w15:done="0"/>
  <w15:commentEx w15:paraId="3A765E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E8CD4" w14:textId="77777777" w:rsidR="0010640E" w:rsidRDefault="0010640E" w:rsidP="00EE505A">
      <w:pPr>
        <w:spacing w:after="0" w:line="240" w:lineRule="auto"/>
      </w:pPr>
      <w:r>
        <w:separator/>
      </w:r>
    </w:p>
  </w:endnote>
  <w:endnote w:type="continuationSeparator" w:id="0">
    <w:p w14:paraId="51B11241" w14:textId="77777777" w:rsidR="0010640E" w:rsidRDefault="0010640E" w:rsidP="00EE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AAE4D" w14:textId="77777777" w:rsidR="0010640E" w:rsidRDefault="0010640E" w:rsidP="00EE505A">
      <w:pPr>
        <w:spacing w:after="0" w:line="240" w:lineRule="auto"/>
      </w:pPr>
      <w:r>
        <w:separator/>
      </w:r>
    </w:p>
  </w:footnote>
  <w:footnote w:type="continuationSeparator" w:id="0">
    <w:p w14:paraId="5F2F4689" w14:textId="77777777" w:rsidR="0010640E" w:rsidRDefault="0010640E" w:rsidP="00EE505A">
      <w:pPr>
        <w:spacing w:after="0" w:line="240" w:lineRule="auto"/>
      </w:pPr>
      <w:r>
        <w:continuationSeparator/>
      </w:r>
    </w:p>
  </w:footnote>
  <w:footnote w:id="1">
    <w:p w14:paraId="2D188C0F" w14:textId="77777777" w:rsidR="002F394D" w:rsidRPr="00236F05" w:rsidRDefault="002F394D" w:rsidP="002F394D">
      <w:pPr>
        <w:pStyle w:val="Fodnotetekst"/>
        <w:rPr>
          <w:ins w:id="15" w:author="Felix Blix Eveberg" w:date="2014-12-09T14:06:00Z"/>
          <w:lang w:val="en-US"/>
        </w:rPr>
      </w:pPr>
      <w:ins w:id="16" w:author="Felix Blix Eveberg" w:date="2014-12-09T14:06:00Z">
        <w:r>
          <w:rPr>
            <w:rStyle w:val="Fodnotehenvisning"/>
          </w:rPr>
          <w:footnoteRef/>
        </w:r>
        <w:r w:rsidRPr="00236F05">
          <w:rPr>
            <w:lang w:val="en-US"/>
          </w:rPr>
          <w:t xml:space="preserve"> REFERENCE</w:t>
        </w:r>
      </w:ins>
    </w:p>
  </w:footnote>
  <w:footnote w:id="2">
    <w:p w14:paraId="21C1D8BE" w14:textId="77777777" w:rsidR="0041040E" w:rsidRPr="002F394D" w:rsidDel="002F394D" w:rsidRDefault="0041040E">
      <w:pPr>
        <w:pStyle w:val="Fodnotetekst"/>
        <w:rPr>
          <w:del w:id="52" w:author="Felix Blix Eveberg" w:date="2014-12-09T14:06:00Z"/>
          <w:lang w:val="en-US"/>
          <w:rPrChange w:id="53" w:author="Felix Blix Eveberg" w:date="2014-12-09T14:02:00Z">
            <w:rPr>
              <w:del w:id="54" w:author="Felix Blix Eveberg" w:date="2014-12-09T14:06:00Z"/>
            </w:rPr>
          </w:rPrChange>
        </w:rPr>
      </w:pPr>
      <w:del w:id="55" w:author="Felix Blix Eveberg" w:date="2014-12-09T14:06:00Z">
        <w:r w:rsidDel="002F394D">
          <w:rPr>
            <w:rStyle w:val="Fodnotehenvisning"/>
          </w:rPr>
          <w:footnoteRef/>
        </w:r>
        <w:r w:rsidRPr="002F394D" w:rsidDel="002F394D">
          <w:rPr>
            <w:lang w:val="en-US"/>
            <w:rPrChange w:id="56" w:author="Felix Blix Eveberg" w:date="2014-12-09T14:02:00Z">
              <w:rPr/>
            </w:rPrChange>
          </w:rPr>
          <w:delText xml:space="preserve"> REFERENCE</w:delText>
        </w:r>
      </w:del>
    </w:p>
  </w:footnote>
  <w:footnote w:id="3">
    <w:p w14:paraId="24A4BAD4" w14:textId="77777777" w:rsidR="00EE505A" w:rsidRPr="002F394D" w:rsidRDefault="00EE505A">
      <w:pPr>
        <w:pStyle w:val="Fodnotetekst"/>
        <w:rPr>
          <w:lang w:val="en-US"/>
          <w:rPrChange w:id="60" w:author="Felix Blix Eveberg" w:date="2014-12-09T14:02:00Z">
            <w:rPr/>
          </w:rPrChange>
        </w:rPr>
      </w:pPr>
      <w:r>
        <w:rPr>
          <w:rStyle w:val="Fodnotehenvisning"/>
        </w:rPr>
        <w:footnoteRef/>
      </w:r>
      <w:r w:rsidRPr="002F394D">
        <w:rPr>
          <w:lang w:val="en-US"/>
          <w:rPrChange w:id="61" w:author="Felix Blix Eveberg" w:date="2014-12-09T14:02:00Z">
            <w:rPr/>
          </w:rPrChange>
        </w:rPr>
        <w:t xml:space="preserve"> REFERENCE</w:t>
      </w:r>
    </w:p>
  </w:footnote>
  <w:footnote w:id="4">
    <w:p w14:paraId="5EA02DA2" w14:textId="77777777" w:rsidR="00432AA1" w:rsidRPr="002F394D" w:rsidRDefault="00432AA1">
      <w:pPr>
        <w:pStyle w:val="Fodnotetekst"/>
        <w:rPr>
          <w:lang w:val="en-US"/>
          <w:rPrChange w:id="62" w:author="Felix Blix Eveberg" w:date="2014-12-09T14:02:00Z">
            <w:rPr/>
          </w:rPrChange>
        </w:rPr>
      </w:pPr>
      <w:r>
        <w:rPr>
          <w:rStyle w:val="Fodnotehenvisning"/>
        </w:rPr>
        <w:footnoteRef/>
      </w:r>
      <w:r w:rsidRPr="002F394D">
        <w:rPr>
          <w:lang w:val="en-US"/>
          <w:rPrChange w:id="63" w:author="Felix Blix Eveberg" w:date="2014-12-09T14:02:00Z">
            <w:rPr/>
          </w:rPrChange>
        </w:rPr>
        <w:t xml:space="preserve"> REFERENCE </w:t>
      </w:r>
    </w:p>
  </w:footnote>
  <w:footnote w:id="5">
    <w:p w14:paraId="420378CB" w14:textId="77777777" w:rsidR="00A12A25" w:rsidRPr="002F394D" w:rsidRDefault="00A12A25">
      <w:pPr>
        <w:pStyle w:val="Fodnotetekst"/>
        <w:rPr>
          <w:lang w:val="en-US"/>
          <w:rPrChange w:id="64" w:author="Felix Blix Eveberg" w:date="2014-12-09T14:02:00Z">
            <w:rPr/>
          </w:rPrChange>
        </w:rPr>
      </w:pPr>
      <w:r>
        <w:rPr>
          <w:rStyle w:val="Fodnotehenvisning"/>
        </w:rPr>
        <w:footnoteRef/>
      </w:r>
      <w:r w:rsidRPr="002F394D">
        <w:rPr>
          <w:lang w:val="en-US"/>
          <w:rPrChange w:id="65" w:author="Felix Blix Eveberg" w:date="2014-12-09T14:02:00Z">
            <w:rPr/>
          </w:rPrChange>
        </w:rPr>
        <w:t xml:space="preserve"> REFRENCE </w:t>
      </w:r>
    </w:p>
  </w:footnote>
  <w:footnote w:id="6">
    <w:p w14:paraId="1A3DCE87" w14:textId="77777777" w:rsidR="00D93191" w:rsidRPr="00D93191" w:rsidRDefault="00D93191">
      <w:pPr>
        <w:pStyle w:val="Fodnotetekst"/>
        <w:rPr>
          <w:lang w:val="en-US"/>
        </w:rPr>
      </w:pPr>
      <w:r>
        <w:rPr>
          <w:rStyle w:val="Fodnotehenvisning"/>
        </w:rPr>
        <w:footnoteRef/>
      </w:r>
      <w:r w:rsidRPr="002F394D">
        <w:rPr>
          <w:lang w:val="en-US"/>
          <w:rPrChange w:id="66" w:author="Felix Blix Eveberg" w:date="2014-12-09T14:02:00Z">
            <w:rPr/>
          </w:rPrChange>
        </w:rPr>
        <w:t xml:space="preserve"> </w:t>
      </w:r>
      <w:r>
        <w:rPr>
          <w:lang w:val="en-US"/>
        </w:rPr>
        <w:t xml:space="preserve">REFERENCE </w:t>
      </w:r>
    </w:p>
  </w:footnote>
  <w:footnote w:id="7">
    <w:p w14:paraId="5028CF28" w14:textId="77777777" w:rsidR="00EC220B" w:rsidRPr="00EC220B" w:rsidRDefault="00EC220B">
      <w:pPr>
        <w:pStyle w:val="Fodnotetekst"/>
        <w:rPr>
          <w:lang w:val="en-US"/>
        </w:rPr>
      </w:pPr>
      <w:r>
        <w:rPr>
          <w:rStyle w:val="Fodnotehenvisning"/>
        </w:rPr>
        <w:footnoteRef/>
      </w:r>
      <w:r w:rsidRPr="002F394D">
        <w:rPr>
          <w:lang w:val="en-US"/>
          <w:rPrChange w:id="81" w:author="Felix Blix Eveberg" w:date="2014-12-09T14:02:00Z">
            <w:rPr/>
          </w:rPrChange>
        </w:rPr>
        <w:t xml:space="preserve"> </w:t>
      </w:r>
      <w:r>
        <w:rPr>
          <w:lang w:val="en-US"/>
        </w:rPr>
        <w:t xml:space="preserve">REFERENCE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50098"/>
    <w:multiLevelType w:val="hybridMultilevel"/>
    <w:tmpl w:val="53E607DA"/>
    <w:lvl w:ilvl="0" w:tplc="D3805F4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98A0A6A"/>
    <w:multiLevelType w:val="hybridMultilevel"/>
    <w:tmpl w:val="6E38C314"/>
    <w:lvl w:ilvl="0" w:tplc="A1C80E22">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0B07E4A"/>
    <w:multiLevelType w:val="hybridMultilevel"/>
    <w:tmpl w:val="680E78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F433D73"/>
    <w:multiLevelType w:val="hybridMultilevel"/>
    <w:tmpl w:val="BE9875FE"/>
    <w:lvl w:ilvl="0" w:tplc="50706D9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x Blix Eveberg">
    <w15:presenceInfo w15:providerId="Windows Live" w15:userId="84927086b90079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5A"/>
    <w:rsid w:val="00001D7F"/>
    <w:rsid w:val="00002726"/>
    <w:rsid w:val="00005248"/>
    <w:rsid w:val="00007667"/>
    <w:rsid w:val="0001588F"/>
    <w:rsid w:val="00015B92"/>
    <w:rsid w:val="000176B0"/>
    <w:rsid w:val="00017E32"/>
    <w:rsid w:val="0002088F"/>
    <w:rsid w:val="000311F4"/>
    <w:rsid w:val="000312D5"/>
    <w:rsid w:val="000403AC"/>
    <w:rsid w:val="00040CCF"/>
    <w:rsid w:val="00046F5E"/>
    <w:rsid w:val="0005602E"/>
    <w:rsid w:val="00070860"/>
    <w:rsid w:val="00075EA8"/>
    <w:rsid w:val="00081045"/>
    <w:rsid w:val="00081F7A"/>
    <w:rsid w:val="000979E9"/>
    <w:rsid w:val="000A72FA"/>
    <w:rsid w:val="000A7EF6"/>
    <w:rsid w:val="000B02CE"/>
    <w:rsid w:val="000B6DAA"/>
    <w:rsid w:val="000C62BD"/>
    <w:rsid w:val="000D2DB1"/>
    <w:rsid w:val="000D4D3C"/>
    <w:rsid w:val="000D7F46"/>
    <w:rsid w:val="000E54DF"/>
    <w:rsid w:val="000F0E8C"/>
    <w:rsid w:val="000F1004"/>
    <w:rsid w:val="000F124A"/>
    <w:rsid w:val="000F59B6"/>
    <w:rsid w:val="000F7184"/>
    <w:rsid w:val="0010640E"/>
    <w:rsid w:val="00110E4F"/>
    <w:rsid w:val="00111D18"/>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EF9"/>
    <w:rsid w:val="00175BA8"/>
    <w:rsid w:val="00180913"/>
    <w:rsid w:val="001819B0"/>
    <w:rsid w:val="0018438E"/>
    <w:rsid w:val="00192BFB"/>
    <w:rsid w:val="00197E64"/>
    <w:rsid w:val="001A47FD"/>
    <w:rsid w:val="001B1091"/>
    <w:rsid w:val="001B2784"/>
    <w:rsid w:val="001B4279"/>
    <w:rsid w:val="001C277B"/>
    <w:rsid w:val="001D1FF0"/>
    <w:rsid w:val="001D20A9"/>
    <w:rsid w:val="001D3397"/>
    <w:rsid w:val="001D4E01"/>
    <w:rsid w:val="001D519F"/>
    <w:rsid w:val="001D7713"/>
    <w:rsid w:val="001E2FE2"/>
    <w:rsid w:val="001E4104"/>
    <w:rsid w:val="001F0AA0"/>
    <w:rsid w:val="001F3FE1"/>
    <w:rsid w:val="001F5A44"/>
    <w:rsid w:val="00203DE5"/>
    <w:rsid w:val="00204041"/>
    <w:rsid w:val="00211EE7"/>
    <w:rsid w:val="00215DAB"/>
    <w:rsid w:val="002163B4"/>
    <w:rsid w:val="00222C96"/>
    <w:rsid w:val="00225B88"/>
    <w:rsid w:val="00233592"/>
    <w:rsid w:val="00240F78"/>
    <w:rsid w:val="00241C68"/>
    <w:rsid w:val="00246F07"/>
    <w:rsid w:val="00251AE8"/>
    <w:rsid w:val="002533C6"/>
    <w:rsid w:val="0025356C"/>
    <w:rsid w:val="002601BE"/>
    <w:rsid w:val="00262B13"/>
    <w:rsid w:val="00265699"/>
    <w:rsid w:val="00265C38"/>
    <w:rsid w:val="00271679"/>
    <w:rsid w:val="00273858"/>
    <w:rsid w:val="0027671E"/>
    <w:rsid w:val="00290995"/>
    <w:rsid w:val="00295D6B"/>
    <w:rsid w:val="00295F38"/>
    <w:rsid w:val="002A7AC3"/>
    <w:rsid w:val="002C19A8"/>
    <w:rsid w:val="002C2036"/>
    <w:rsid w:val="002C307E"/>
    <w:rsid w:val="002C6A80"/>
    <w:rsid w:val="002C6CBC"/>
    <w:rsid w:val="002D5545"/>
    <w:rsid w:val="002D7C89"/>
    <w:rsid w:val="002E3CE7"/>
    <w:rsid w:val="002F1509"/>
    <w:rsid w:val="002F20FD"/>
    <w:rsid w:val="002F2A84"/>
    <w:rsid w:val="002F394D"/>
    <w:rsid w:val="002F3A6E"/>
    <w:rsid w:val="002F49B0"/>
    <w:rsid w:val="002F67DA"/>
    <w:rsid w:val="00302FA4"/>
    <w:rsid w:val="0031206A"/>
    <w:rsid w:val="00313584"/>
    <w:rsid w:val="00313A07"/>
    <w:rsid w:val="0033494B"/>
    <w:rsid w:val="0033531B"/>
    <w:rsid w:val="003368D3"/>
    <w:rsid w:val="00337AD8"/>
    <w:rsid w:val="00340426"/>
    <w:rsid w:val="00345F6D"/>
    <w:rsid w:val="00347BC1"/>
    <w:rsid w:val="00347DA0"/>
    <w:rsid w:val="00351819"/>
    <w:rsid w:val="003560E5"/>
    <w:rsid w:val="003561C8"/>
    <w:rsid w:val="00356502"/>
    <w:rsid w:val="00356766"/>
    <w:rsid w:val="00361B28"/>
    <w:rsid w:val="003636EB"/>
    <w:rsid w:val="00367EC7"/>
    <w:rsid w:val="0037131C"/>
    <w:rsid w:val="0037288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40E"/>
    <w:rsid w:val="00410E57"/>
    <w:rsid w:val="00411A71"/>
    <w:rsid w:val="00414F82"/>
    <w:rsid w:val="004259CC"/>
    <w:rsid w:val="00427676"/>
    <w:rsid w:val="00432205"/>
    <w:rsid w:val="00432AA1"/>
    <w:rsid w:val="00435876"/>
    <w:rsid w:val="00440E61"/>
    <w:rsid w:val="00441458"/>
    <w:rsid w:val="0044402F"/>
    <w:rsid w:val="004460F1"/>
    <w:rsid w:val="004529BA"/>
    <w:rsid w:val="0045462F"/>
    <w:rsid w:val="00456BE5"/>
    <w:rsid w:val="00460264"/>
    <w:rsid w:val="00461BD2"/>
    <w:rsid w:val="0046271D"/>
    <w:rsid w:val="00462DD8"/>
    <w:rsid w:val="00467823"/>
    <w:rsid w:val="004725C8"/>
    <w:rsid w:val="00475AA8"/>
    <w:rsid w:val="00487310"/>
    <w:rsid w:val="00491F27"/>
    <w:rsid w:val="004937E8"/>
    <w:rsid w:val="004A7B4A"/>
    <w:rsid w:val="004B2171"/>
    <w:rsid w:val="004C03B2"/>
    <w:rsid w:val="004C3AD8"/>
    <w:rsid w:val="004E083B"/>
    <w:rsid w:val="004F3814"/>
    <w:rsid w:val="004F5D8F"/>
    <w:rsid w:val="005058C2"/>
    <w:rsid w:val="00511599"/>
    <w:rsid w:val="00517355"/>
    <w:rsid w:val="005265A5"/>
    <w:rsid w:val="00535706"/>
    <w:rsid w:val="005364D1"/>
    <w:rsid w:val="00540421"/>
    <w:rsid w:val="00541989"/>
    <w:rsid w:val="00543F3C"/>
    <w:rsid w:val="00544D86"/>
    <w:rsid w:val="00550A6C"/>
    <w:rsid w:val="00552060"/>
    <w:rsid w:val="0056101A"/>
    <w:rsid w:val="0056455D"/>
    <w:rsid w:val="00577439"/>
    <w:rsid w:val="00581F42"/>
    <w:rsid w:val="00583444"/>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E7847"/>
    <w:rsid w:val="005F6BF2"/>
    <w:rsid w:val="00603E0B"/>
    <w:rsid w:val="00604448"/>
    <w:rsid w:val="00612041"/>
    <w:rsid w:val="00614835"/>
    <w:rsid w:val="0061799C"/>
    <w:rsid w:val="006463B3"/>
    <w:rsid w:val="00652F30"/>
    <w:rsid w:val="00653244"/>
    <w:rsid w:val="00654E5E"/>
    <w:rsid w:val="00662198"/>
    <w:rsid w:val="00663CD5"/>
    <w:rsid w:val="006673CA"/>
    <w:rsid w:val="00667767"/>
    <w:rsid w:val="00672C3F"/>
    <w:rsid w:val="006761E1"/>
    <w:rsid w:val="0068020F"/>
    <w:rsid w:val="00681634"/>
    <w:rsid w:val="00682CD8"/>
    <w:rsid w:val="0069168A"/>
    <w:rsid w:val="006A2768"/>
    <w:rsid w:val="006A4F29"/>
    <w:rsid w:val="006A6917"/>
    <w:rsid w:val="006B534B"/>
    <w:rsid w:val="006F2B48"/>
    <w:rsid w:val="007135C3"/>
    <w:rsid w:val="00714EE8"/>
    <w:rsid w:val="007201C1"/>
    <w:rsid w:val="0072219A"/>
    <w:rsid w:val="007277DE"/>
    <w:rsid w:val="00727F56"/>
    <w:rsid w:val="00734840"/>
    <w:rsid w:val="00741E70"/>
    <w:rsid w:val="00746078"/>
    <w:rsid w:val="007512FB"/>
    <w:rsid w:val="00752B14"/>
    <w:rsid w:val="00755033"/>
    <w:rsid w:val="00756BCE"/>
    <w:rsid w:val="00757B86"/>
    <w:rsid w:val="00757EB0"/>
    <w:rsid w:val="00762E16"/>
    <w:rsid w:val="007744D5"/>
    <w:rsid w:val="00774C8F"/>
    <w:rsid w:val="00781512"/>
    <w:rsid w:val="007830C0"/>
    <w:rsid w:val="00784868"/>
    <w:rsid w:val="0078759F"/>
    <w:rsid w:val="00787843"/>
    <w:rsid w:val="00792B43"/>
    <w:rsid w:val="00795844"/>
    <w:rsid w:val="007A4BC8"/>
    <w:rsid w:val="007A6F24"/>
    <w:rsid w:val="007A77F3"/>
    <w:rsid w:val="007A7A67"/>
    <w:rsid w:val="007B3769"/>
    <w:rsid w:val="007B6B59"/>
    <w:rsid w:val="007C510D"/>
    <w:rsid w:val="007C60B0"/>
    <w:rsid w:val="007D5CB6"/>
    <w:rsid w:val="007E6871"/>
    <w:rsid w:val="007F24D0"/>
    <w:rsid w:val="007F3639"/>
    <w:rsid w:val="007F7F13"/>
    <w:rsid w:val="008038FF"/>
    <w:rsid w:val="00804206"/>
    <w:rsid w:val="008059A6"/>
    <w:rsid w:val="00823255"/>
    <w:rsid w:val="008307B0"/>
    <w:rsid w:val="008321FA"/>
    <w:rsid w:val="00833C8F"/>
    <w:rsid w:val="00833F43"/>
    <w:rsid w:val="00836357"/>
    <w:rsid w:val="0083799D"/>
    <w:rsid w:val="008452EF"/>
    <w:rsid w:val="00851A74"/>
    <w:rsid w:val="00856023"/>
    <w:rsid w:val="00874493"/>
    <w:rsid w:val="00874529"/>
    <w:rsid w:val="008749B9"/>
    <w:rsid w:val="00877FD2"/>
    <w:rsid w:val="00887A2F"/>
    <w:rsid w:val="008915C5"/>
    <w:rsid w:val="008A513B"/>
    <w:rsid w:val="008A51A3"/>
    <w:rsid w:val="008B1DDA"/>
    <w:rsid w:val="008B4660"/>
    <w:rsid w:val="008B7ACC"/>
    <w:rsid w:val="008C334D"/>
    <w:rsid w:val="008C3505"/>
    <w:rsid w:val="008C3A76"/>
    <w:rsid w:val="008F2369"/>
    <w:rsid w:val="008F297B"/>
    <w:rsid w:val="008F536C"/>
    <w:rsid w:val="00900541"/>
    <w:rsid w:val="00905855"/>
    <w:rsid w:val="00916754"/>
    <w:rsid w:val="0092130E"/>
    <w:rsid w:val="009215A9"/>
    <w:rsid w:val="009263BA"/>
    <w:rsid w:val="00927D39"/>
    <w:rsid w:val="0095348C"/>
    <w:rsid w:val="00955970"/>
    <w:rsid w:val="00960A0F"/>
    <w:rsid w:val="009635A5"/>
    <w:rsid w:val="00971300"/>
    <w:rsid w:val="00974C1C"/>
    <w:rsid w:val="00977E0A"/>
    <w:rsid w:val="00990C89"/>
    <w:rsid w:val="009911D4"/>
    <w:rsid w:val="00996928"/>
    <w:rsid w:val="009A29BC"/>
    <w:rsid w:val="009A3E12"/>
    <w:rsid w:val="009A3E16"/>
    <w:rsid w:val="009A783F"/>
    <w:rsid w:val="009A7959"/>
    <w:rsid w:val="009B12A9"/>
    <w:rsid w:val="009C26EF"/>
    <w:rsid w:val="009C2A1E"/>
    <w:rsid w:val="009C5DED"/>
    <w:rsid w:val="009E0B3F"/>
    <w:rsid w:val="009E6B52"/>
    <w:rsid w:val="009E7497"/>
    <w:rsid w:val="009F7D1B"/>
    <w:rsid w:val="00A01571"/>
    <w:rsid w:val="00A01F93"/>
    <w:rsid w:val="00A03D75"/>
    <w:rsid w:val="00A05A7A"/>
    <w:rsid w:val="00A1189D"/>
    <w:rsid w:val="00A12012"/>
    <w:rsid w:val="00A12A25"/>
    <w:rsid w:val="00A12A29"/>
    <w:rsid w:val="00A17318"/>
    <w:rsid w:val="00A216FE"/>
    <w:rsid w:val="00A23B49"/>
    <w:rsid w:val="00A3089A"/>
    <w:rsid w:val="00A46F3E"/>
    <w:rsid w:val="00A52330"/>
    <w:rsid w:val="00A54D0F"/>
    <w:rsid w:val="00A54E84"/>
    <w:rsid w:val="00A61FEF"/>
    <w:rsid w:val="00A6255F"/>
    <w:rsid w:val="00A627DD"/>
    <w:rsid w:val="00A658D0"/>
    <w:rsid w:val="00A8728C"/>
    <w:rsid w:val="00A87374"/>
    <w:rsid w:val="00A87B0B"/>
    <w:rsid w:val="00A92FDE"/>
    <w:rsid w:val="00AA03B9"/>
    <w:rsid w:val="00AB1450"/>
    <w:rsid w:val="00AB3AEE"/>
    <w:rsid w:val="00AC070D"/>
    <w:rsid w:val="00AC36ED"/>
    <w:rsid w:val="00AD0BCA"/>
    <w:rsid w:val="00AD10FB"/>
    <w:rsid w:val="00AE2B33"/>
    <w:rsid w:val="00B006CB"/>
    <w:rsid w:val="00B06C41"/>
    <w:rsid w:val="00B12982"/>
    <w:rsid w:val="00B1348C"/>
    <w:rsid w:val="00B14AE2"/>
    <w:rsid w:val="00B32E03"/>
    <w:rsid w:val="00B33AF0"/>
    <w:rsid w:val="00B356C3"/>
    <w:rsid w:val="00B41D69"/>
    <w:rsid w:val="00B4229C"/>
    <w:rsid w:val="00B577B5"/>
    <w:rsid w:val="00B61D0B"/>
    <w:rsid w:val="00B679F0"/>
    <w:rsid w:val="00B72852"/>
    <w:rsid w:val="00B76333"/>
    <w:rsid w:val="00B8252A"/>
    <w:rsid w:val="00B9635C"/>
    <w:rsid w:val="00BA2877"/>
    <w:rsid w:val="00BA452B"/>
    <w:rsid w:val="00BA7B8D"/>
    <w:rsid w:val="00BB317E"/>
    <w:rsid w:val="00BC0F17"/>
    <w:rsid w:val="00BC5FFD"/>
    <w:rsid w:val="00BD1021"/>
    <w:rsid w:val="00BD253B"/>
    <w:rsid w:val="00BE0564"/>
    <w:rsid w:val="00BE247A"/>
    <w:rsid w:val="00BE26BE"/>
    <w:rsid w:val="00BE4913"/>
    <w:rsid w:val="00BF5EBE"/>
    <w:rsid w:val="00BF788D"/>
    <w:rsid w:val="00C021BB"/>
    <w:rsid w:val="00C035F6"/>
    <w:rsid w:val="00C15546"/>
    <w:rsid w:val="00C17D6C"/>
    <w:rsid w:val="00C25518"/>
    <w:rsid w:val="00C27C6D"/>
    <w:rsid w:val="00C3782E"/>
    <w:rsid w:val="00C56A10"/>
    <w:rsid w:val="00C63E5E"/>
    <w:rsid w:val="00C64953"/>
    <w:rsid w:val="00C64ECE"/>
    <w:rsid w:val="00C66C4F"/>
    <w:rsid w:val="00C67F60"/>
    <w:rsid w:val="00C71997"/>
    <w:rsid w:val="00C7309F"/>
    <w:rsid w:val="00C74355"/>
    <w:rsid w:val="00C80341"/>
    <w:rsid w:val="00C94566"/>
    <w:rsid w:val="00C94F64"/>
    <w:rsid w:val="00CA07FC"/>
    <w:rsid w:val="00CA0842"/>
    <w:rsid w:val="00CA33BA"/>
    <w:rsid w:val="00CB102B"/>
    <w:rsid w:val="00CC041E"/>
    <w:rsid w:val="00CC0B8E"/>
    <w:rsid w:val="00CC4BA8"/>
    <w:rsid w:val="00CC504A"/>
    <w:rsid w:val="00CD39D9"/>
    <w:rsid w:val="00CD5C0B"/>
    <w:rsid w:val="00CD76E9"/>
    <w:rsid w:val="00CD7B56"/>
    <w:rsid w:val="00CE0876"/>
    <w:rsid w:val="00CE134B"/>
    <w:rsid w:val="00CE74A2"/>
    <w:rsid w:val="00CF119D"/>
    <w:rsid w:val="00CF2E08"/>
    <w:rsid w:val="00CF7538"/>
    <w:rsid w:val="00CF7F60"/>
    <w:rsid w:val="00D0202F"/>
    <w:rsid w:val="00D02924"/>
    <w:rsid w:val="00D0775A"/>
    <w:rsid w:val="00D13AF5"/>
    <w:rsid w:val="00D167FB"/>
    <w:rsid w:val="00D17524"/>
    <w:rsid w:val="00D23144"/>
    <w:rsid w:val="00D23D51"/>
    <w:rsid w:val="00D27417"/>
    <w:rsid w:val="00D30A27"/>
    <w:rsid w:val="00D320C4"/>
    <w:rsid w:val="00D47342"/>
    <w:rsid w:val="00D5239C"/>
    <w:rsid w:val="00D52B6E"/>
    <w:rsid w:val="00D61285"/>
    <w:rsid w:val="00D62536"/>
    <w:rsid w:val="00D65390"/>
    <w:rsid w:val="00D6621E"/>
    <w:rsid w:val="00D70B2A"/>
    <w:rsid w:val="00D72076"/>
    <w:rsid w:val="00D74F52"/>
    <w:rsid w:val="00D76343"/>
    <w:rsid w:val="00D83A23"/>
    <w:rsid w:val="00D93191"/>
    <w:rsid w:val="00DA0874"/>
    <w:rsid w:val="00DA39DB"/>
    <w:rsid w:val="00DA4A2B"/>
    <w:rsid w:val="00DB06F8"/>
    <w:rsid w:val="00DB4427"/>
    <w:rsid w:val="00DB4ED7"/>
    <w:rsid w:val="00DC0931"/>
    <w:rsid w:val="00DC09A9"/>
    <w:rsid w:val="00DD08A7"/>
    <w:rsid w:val="00DD66ED"/>
    <w:rsid w:val="00DE1679"/>
    <w:rsid w:val="00DE6464"/>
    <w:rsid w:val="00DF21A2"/>
    <w:rsid w:val="00DF30DF"/>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0FF0"/>
    <w:rsid w:val="00E7457E"/>
    <w:rsid w:val="00E74FAC"/>
    <w:rsid w:val="00E75F63"/>
    <w:rsid w:val="00E76A24"/>
    <w:rsid w:val="00E76E61"/>
    <w:rsid w:val="00E80F2C"/>
    <w:rsid w:val="00E82EF5"/>
    <w:rsid w:val="00E847D9"/>
    <w:rsid w:val="00E925BC"/>
    <w:rsid w:val="00EB0721"/>
    <w:rsid w:val="00EB1943"/>
    <w:rsid w:val="00EB1DA4"/>
    <w:rsid w:val="00EC1C4C"/>
    <w:rsid w:val="00EC20B2"/>
    <w:rsid w:val="00EC220B"/>
    <w:rsid w:val="00ED0652"/>
    <w:rsid w:val="00ED2CED"/>
    <w:rsid w:val="00EE3F32"/>
    <w:rsid w:val="00EE505A"/>
    <w:rsid w:val="00EE537C"/>
    <w:rsid w:val="00EE5B8C"/>
    <w:rsid w:val="00EF63F2"/>
    <w:rsid w:val="00F119DF"/>
    <w:rsid w:val="00F12B3A"/>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9220F"/>
    <w:rsid w:val="00F94539"/>
    <w:rsid w:val="00F94CC0"/>
    <w:rsid w:val="00FA1D60"/>
    <w:rsid w:val="00FA4158"/>
    <w:rsid w:val="00FB1C23"/>
    <w:rsid w:val="00FB2A23"/>
    <w:rsid w:val="00FB7153"/>
    <w:rsid w:val="00FC580B"/>
    <w:rsid w:val="00FC78C3"/>
    <w:rsid w:val="00FD1239"/>
    <w:rsid w:val="00FD2E6A"/>
    <w:rsid w:val="00FD45B5"/>
    <w:rsid w:val="00FE1A4D"/>
    <w:rsid w:val="00FE2462"/>
    <w:rsid w:val="00FE3424"/>
    <w:rsid w:val="00FE5C0D"/>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CD49"/>
  <w15:chartTrackingRefBased/>
  <w15:docId w15:val="{0CDC4809-F732-4448-B72E-370D7FDC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EE50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E5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774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E505A"/>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EE505A"/>
    <w:pPr>
      <w:ind w:left="720"/>
      <w:contextualSpacing/>
    </w:pPr>
  </w:style>
  <w:style w:type="character" w:customStyle="1" w:styleId="Overskrift2Tegn">
    <w:name w:val="Overskrift 2 Tegn"/>
    <w:basedOn w:val="Standardskrifttypeiafsnit"/>
    <w:link w:val="Overskrift2"/>
    <w:uiPriority w:val="9"/>
    <w:rsid w:val="00EE505A"/>
    <w:rPr>
      <w:rFonts w:asciiTheme="majorHAnsi" w:eastAsiaTheme="majorEastAsia" w:hAnsiTheme="majorHAnsi" w:cstheme="majorBidi"/>
      <w:color w:val="2E74B5" w:themeColor="accent1" w:themeShade="BF"/>
      <w:sz w:val="26"/>
      <w:szCs w:val="26"/>
    </w:rPr>
  </w:style>
  <w:style w:type="paragraph" w:styleId="Fodnotetekst">
    <w:name w:val="footnote text"/>
    <w:basedOn w:val="Normal"/>
    <w:link w:val="FodnotetekstTegn"/>
    <w:uiPriority w:val="99"/>
    <w:semiHidden/>
    <w:unhideWhenUsed/>
    <w:rsid w:val="00EE505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E505A"/>
    <w:rPr>
      <w:sz w:val="20"/>
      <w:szCs w:val="20"/>
    </w:rPr>
  </w:style>
  <w:style w:type="character" w:styleId="Fodnotehenvisning">
    <w:name w:val="footnote reference"/>
    <w:basedOn w:val="Standardskrifttypeiafsnit"/>
    <w:uiPriority w:val="99"/>
    <w:semiHidden/>
    <w:unhideWhenUsed/>
    <w:rsid w:val="00EE505A"/>
    <w:rPr>
      <w:vertAlign w:val="superscript"/>
    </w:rPr>
  </w:style>
  <w:style w:type="character" w:styleId="Pladsholdertekst">
    <w:name w:val="Placeholder Text"/>
    <w:basedOn w:val="Standardskrifttypeiafsnit"/>
    <w:uiPriority w:val="99"/>
    <w:semiHidden/>
    <w:rsid w:val="00EE505A"/>
    <w:rPr>
      <w:color w:val="808080"/>
    </w:rPr>
  </w:style>
  <w:style w:type="paragraph" w:styleId="Billedtekst">
    <w:name w:val="caption"/>
    <w:basedOn w:val="Normal"/>
    <w:next w:val="Normal"/>
    <w:uiPriority w:val="35"/>
    <w:unhideWhenUsed/>
    <w:qFormat/>
    <w:rsid w:val="0041040E"/>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577439"/>
    <w:rPr>
      <w:rFonts w:asciiTheme="majorHAnsi" w:eastAsiaTheme="majorEastAsia" w:hAnsiTheme="majorHAnsi" w:cstheme="majorBidi"/>
      <w:color w:val="1F4D78" w:themeColor="accent1" w:themeShade="7F"/>
      <w:sz w:val="24"/>
      <w:szCs w:val="24"/>
    </w:rPr>
  </w:style>
  <w:style w:type="character" w:styleId="Kommentarhenvisning">
    <w:name w:val="annotation reference"/>
    <w:basedOn w:val="Standardskrifttypeiafsnit"/>
    <w:uiPriority w:val="99"/>
    <w:semiHidden/>
    <w:unhideWhenUsed/>
    <w:rsid w:val="002F394D"/>
    <w:rPr>
      <w:sz w:val="16"/>
      <w:szCs w:val="16"/>
    </w:rPr>
  </w:style>
  <w:style w:type="paragraph" w:styleId="Kommentartekst">
    <w:name w:val="annotation text"/>
    <w:basedOn w:val="Normal"/>
    <w:link w:val="KommentartekstTegn"/>
    <w:uiPriority w:val="99"/>
    <w:semiHidden/>
    <w:unhideWhenUsed/>
    <w:rsid w:val="002F394D"/>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F394D"/>
    <w:rPr>
      <w:sz w:val="20"/>
      <w:szCs w:val="20"/>
    </w:rPr>
  </w:style>
  <w:style w:type="paragraph" w:styleId="Kommentaremne">
    <w:name w:val="annotation subject"/>
    <w:basedOn w:val="Kommentartekst"/>
    <w:next w:val="Kommentartekst"/>
    <w:link w:val="KommentaremneTegn"/>
    <w:uiPriority w:val="99"/>
    <w:semiHidden/>
    <w:unhideWhenUsed/>
    <w:rsid w:val="002F394D"/>
    <w:rPr>
      <w:b/>
      <w:bCs/>
    </w:rPr>
  </w:style>
  <w:style w:type="character" w:customStyle="1" w:styleId="KommentaremneTegn">
    <w:name w:val="Kommentaremne Tegn"/>
    <w:basedOn w:val="KommentartekstTegn"/>
    <w:link w:val="Kommentaremne"/>
    <w:uiPriority w:val="99"/>
    <w:semiHidden/>
    <w:rsid w:val="002F394D"/>
    <w:rPr>
      <w:b/>
      <w:bCs/>
      <w:sz w:val="20"/>
      <w:szCs w:val="20"/>
    </w:rPr>
  </w:style>
  <w:style w:type="paragraph" w:styleId="Markeringsbobletekst">
    <w:name w:val="Balloon Text"/>
    <w:basedOn w:val="Normal"/>
    <w:link w:val="MarkeringsbobletekstTegn"/>
    <w:uiPriority w:val="99"/>
    <w:semiHidden/>
    <w:unhideWhenUsed/>
    <w:rsid w:val="002F394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F39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0A078-A1DE-4485-AC58-EF669F4C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1010</Words>
  <Characters>6165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Felix Blix Eveberg</cp:lastModifiedBy>
  <cp:revision>8</cp:revision>
  <dcterms:created xsi:type="dcterms:W3CDTF">2014-12-07T09:42:00Z</dcterms:created>
  <dcterms:modified xsi:type="dcterms:W3CDTF">2014-12-11T07:40:00Z</dcterms:modified>
</cp:coreProperties>
</file>