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3EF" w:rsidRPr="008C24A1" w:rsidRDefault="00C05BE4" w:rsidP="00C05BE4">
      <w:pPr>
        <w:pStyle w:val="Overskrift1"/>
        <w:rPr>
          <w:rFonts w:asciiTheme="minorHAnsi" w:hAnsiTheme="minorHAnsi"/>
        </w:rPr>
      </w:pPr>
      <w:r w:rsidRPr="008C24A1">
        <w:rPr>
          <w:rFonts w:asciiTheme="minorHAnsi" w:hAnsiTheme="minorHAnsi"/>
        </w:rPr>
        <w:t xml:space="preserve">Aktør </w:t>
      </w:r>
    </w:p>
    <w:p w:rsidR="003012B8" w:rsidRPr="008C24A1" w:rsidRDefault="00C05BE4" w:rsidP="00C05BE4">
      <w:r w:rsidRPr="008C24A1">
        <w:t xml:space="preserve">I følgende afsnit beskrives aktørerne og deres roller i systemet </w:t>
      </w:r>
    </w:p>
    <w:p w:rsidR="003012B8" w:rsidRPr="008C24A1" w:rsidRDefault="003012B8" w:rsidP="003012B8">
      <w:pPr>
        <w:keepNext/>
      </w:pPr>
      <w:r w:rsidRPr="008C24A1">
        <w:object w:dxaOrig="6265" w:dyaOrig="7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61.5pt" o:ole="">
            <v:imagedata r:id="rId9" o:title=""/>
          </v:shape>
          <o:OLEObject Type="Embed" ProgID="Visio.Drawing.15" ShapeID="_x0000_i1025" DrawAspect="Content" ObjectID="_1472904801" r:id="rId10"/>
        </w:object>
      </w:r>
    </w:p>
    <w:p w:rsidR="00C05BE4" w:rsidRPr="008C24A1" w:rsidRDefault="003012B8" w:rsidP="003012B8">
      <w:pPr>
        <w:pStyle w:val="Billedtekst"/>
      </w:pPr>
      <w:r w:rsidRPr="008C24A1">
        <w:t xml:space="preserve">Figur </w:t>
      </w:r>
      <w:fldSimple w:instr=" SEQ Figur \* ARABIC ">
        <w:r w:rsidRPr="008C24A1">
          <w:rPr>
            <w:noProof/>
          </w:rPr>
          <w:t>1</w:t>
        </w:r>
      </w:fldSimple>
      <w:r w:rsidRPr="008C24A1">
        <w:t xml:space="preserve"> Aktør diagram</w:t>
      </w:r>
    </w:p>
    <w:p w:rsidR="003012B8" w:rsidRPr="008C24A1" w:rsidRDefault="003012B8" w:rsidP="003012B8">
      <w:pPr>
        <w:pStyle w:val="Overskrift1"/>
        <w:rPr>
          <w:rFonts w:asciiTheme="minorHAnsi" w:hAnsiTheme="minorHAnsi"/>
        </w:rPr>
      </w:pPr>
      <w:r w:rsidRPr="008C24A1">
        <w:rPr>
          <w:rFonts w:asciiTheme="minorHAnsi" w:hAnsiTheme="minorHAnsi"/>
        </w:rPr>
        <w:t xml:space="preserve">Aktør beskrivelse </w:t>
      </w:r>
    </w:p>
    <w:tbl>
      <w:tblPr>
        <w:tblStyle w:val="Gittertabel4-farve11"/>
        <w:tblW w:w="9778" w:type="dxa"/>
        <w:tblLook w:val="0000" w:firstRow="0" w:lastRow="0" w:firstColumn="0" w:lastColumn="0" w:noHBand="0" w:noVBand="0"/>
      </w:tblPr>
      <w:tblGrid>
        <w:gridCol w:w="4889"/>
        <w:gridCol w:w="4889"/>
      </w:tblGrid>
      <w:tr w:rsidR="003012B8" w:rsidRPr="008C24A1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Navn</w:t>
            </w:r>
          </w:p>
        </w:tc>
        <w:tc>
          <w:tcPr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Spiller</w:t>
            </w:r>
          </w:p>
        </w:tc>
      </w:tr>
      <w:tr w:rsidR="003012B8" w:rsidRPr="008C24A1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Alternativ reference</w:t>
            </w:r>
          </w:p>
        </w:tc>
        <w:tc>
          <w:tcPr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Brugeren </w:t>
            </w:r>
          </w:p>
        </w:tc>
      </w:tr>
      <w:tr w:rsidR="003012B8" w:rsidRPr="008C24A1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Type</w:t>
            </w:r>
          </w:p>
        </w:tc>
        <w:tc>
          <w:tcPr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Primær</w:t>
            </w:r>
          </w:p>
        </w:tc>
      </w:tr>
      <w:tr w:rsidR="003012B8" w:rsidRPr="008C24A1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Beskrivelse</w:t>
            </w:r>
          </w:p>
        </w:tc>
        <w:tc>
          <w:tcPr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Personen </w:t>
            </w:r>
            <w:r w:rsidR="00D4372E" w:rsidRPr="008C24A1">
              <w:rPr>
                <w:rFonts w:eastAsia="Calibri" w:cs="Times New Roman"/>
              </w:rPr>
              <w:t>d</w:t>
            </w:r>
            <w:r w:rsidR="005C16B1" w:rsidRPr="008C24A1">
              <w:rPr>
                <w:rFonts w:eastAsia="Calibri" w:cs="Times New Roman"/>
              </w:rPr>
              <w:t>er bruger spillet</w:t>
            </w:r>
          </w:p>
        </w:tc>
      </w:tr>
    </w:tbl>
    <w:p w:rsidR="003012B8" w:rsidRPr="008C24A1" w:rsidRDefault="003012B8" w:rsidP="003012B8"/>
    <w:tbl>
      <w:tblPr>
        <w:tblStyle w:val="Gittertabel4-farve11"/>
        <w:tblW w:w="9778" w:type="dxa"/>
        <w:tblLook w:val="0000" w:firstRow="0" w:lastRow="0" w:firstColumn="0" w:lastColumn="0" w:noHBand="0" w:noVBand="0"/>
      </w:tblPr>
      <w:tblGrid>
        <w:gridCol w:w="4889"/>
        <w:gridCol w:w="4889"/>
      </w:tblGrid>
      <w:tr w:rsidR="003012B8" w:rsidRPr="008C24A1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Navn</w:t>
            </w:r>
          </w:p>
        </w:tc>
        <w:tc>
          <w:tcPr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 xml:space="preserve">Modspiller </w:t>
            </w:r>
          </w:p>
        </w:tc>
      </w:tr>
      <w:tr w:rsidR="003012B8" w:rsidRPr="008C24A1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Alternativ reference</w:t>
            </w:r>
          </w:p>
        </w:tc>
        <w:tc>
          <w:tcPr>
            <w:tcW w:w="4889" w:type="dxa"/>
          </w:tcPr>
          <w:p w:rsidR="003012B8" w:rsidRPr="008C24A1" w:rsidRDefault="00D4372E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t>Mo</w:t>
            </w:r>
            <w:r w:rsidR="00DE1FC3" w:rsidRPr="008C24A1">
              <w:t>d</w:t>
            </w:r>
            <w:r w:rsidRPr="008C24A1">
              <w:t>stander</w:t>
            </w:r>
          </w:p>
        </w:tc>
      </w:tr>
      <w:tr w:rsidR="003012B8" w:rsidRPr="008C24A1" w:rsidTr="006A5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Type</w:t>
            </w:r>
          </w:p>
        </w:tc>
        <w:tc>
          <w:tcPr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Sekundær</w:t>
            </w:r>
          </w:p>
        </w:tc>
      </w:tr>
      <w:tr w:rsidR="003012B8" w:rsidRPr="008C24A1" w:rsidTr="006A531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Beskrivelse</w:t>
            </w:r>
          </w:p>
        </w:tc>
        <w:tc>
          <w:tcPr>
            <w:tcW w:w="4889" w:type="dxa"/>
          </w:tcPr>
          <w:p w:rsidR="003012B8" w:rsidRPr="008C24A1" w:rsidRDefault="003012B8" w:rsidP="00474C8F">
            <w:pPr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C24A1">
              <w:rPr>
                <w:rFonts w:eastAsia="Calibri" w:cs="Times New Roman"/>
              </w:rPr>
              <w:t>Pe</w:t>
            </w:r>
            <w:r w:rsidR="005C16B1" w:rsidRPr="008C24A1">
              <w:rPr>
                <w:rFonts w:eastAsia="Calibri" w:cs="Times New Roman"/>
              </w:rPr>
              <w:t>rsonen spilleren spiller i mod</w:t>
            </w:r>
          </w:p>
        </w:tc>
      </w:tr>
    </w:tbl>
    <w:p w:rsidR="003012B8" w:rsidRPr="008C24A1" w:rsidRDefault="003012B8" w:rsidP="003012B8"/>
    <w:p w:rsidR="003012B8" w:rsidRPr="008C24A1" w:rsidRDefault="003012B8" w:rsidP="003012B8"/>
    <w:p w:rsidR="003012B8" w:rsidRPr="008C24A1" w:rsidRDefault="003012B8" w:rsidP="003012B8"/>
    <w:p w:rsidR="003012B8" w:rsidRPr="008C24A1" w:rsidRDefault="003012B8" w:rsidP="003012B8"/>
    <w:p w:rsidR="003012B8" w:rsidRPr="008C24A1" w:rsidRDefault="003012B8" w:rsidP="003012B8">
      <w:pPr>
        <w:pStyle w:val="Overskrift1"/>
        <w:rPr>
          <w:rFonts w:asciiTheme="minorHAnsi" w:hAnsiTheme="minorHAnsi"/>
        </w:rPr>
      </w:pPr>
      <w:proofErr w:type="spellStart"/>
      <w:r w:rsidRPr="008C24A1">
        <w:rPr>
          <w:rFonts w:asciiTheme="minorHAnsi" w:hAnsiTheme="minorHAnsi"/>
        </w:rPr>
        <w:lastRenderedPageBreak/>
        <w:t>Use</w:t>
      </w:r>
      <w:proofErr w:type="spellEnd"/>
      <w:r w:rsidRPr="008C24A1">
        <w:rPr>
          <w:rFonts w:asciiTheme="minorHAnsi" w:hAnsiTheme="minorHAnsi"/>
        </w:rPr>
        <w:t xml:space="preserve"> case</w:t>
      </w:r>
    </w:p>
    <w:bookmarkStart w:id="0" w:name="_MON_1472898663"/>
    <w:bookmarkEnd w:id="0"/>
    <w:p w:rsidR="003012B8" w:rsidRPr="008C24A1" w:rsidRDefault="005101A8" w:rsidP="003012B8">
      <w:r w:rsidRPr="008C24A1">
        <w:object w:dxaOrig="7830" w:dyaOrig="9555">
          <v:shape id="_x0000_i1026" type="#_x0000_t75" style="width:392.25pt;height:522pt" o:ole="">
            <v:imagedata r:id="rId11" o:title=""/>
          </v:shape>
          <o:OLEObject Type="Embed" ProgID="Visio.Drawing.15" ShapeID="_x0000_i1026" DrawAspect="Content" ObjectID="_1472904802" r:id="rId12"/>
        </w:object>
      </w:r>
    </w:p>
    <w:p w:rsidR="0083267D" w:rsidRPr="008C24A1" w:rsidRDefault="0083267D" w:rsidP="003012B8"/>
    <w:p w:rsidR="0083267D" w:rsidRPr="008C24A1" w:rsidRDefault="0083267D" w:rsidP="003012B8"/>
    <w:p w:rsidR="0083267D" w:rsidRPr="008C24A1" w:rsidRDefault="0083267D" w:rsidP="003012B8"/>
    <w:p w:rsidR="0083267D" w:rsidRPr="008C24A1" w:rsidRDefault="0083267D" w:rsidP="003012B8"/>
    <w:p w:rsidR="0083267D" w:rsidRPr="008C24A1" w:rsidRDefault="0083267D" w:rsidP="003012B8"/>
    <w:p w:rsidR="006A531F" w:rsidRPr="008C24A1" w:rsidRDefault="006A531F" w:rsidP="003012B8"/>
    <w:p w:rsidR="004D1FD2" w:rsidRDefault="004D1FD2" w:rsidP="004D1FD2">
      <w:pPr>
        <w:pStyle w:val="Overskrift2"/>
        <w:rPr>
          <w:rFonts w:asciiTheme="minorHAnsi" w:hAnsiTheme="minorHAnsi"/>
        </w:rPr>
      </w:pPr>
      <w:proofErr w:type="spellStart"/>
      <w:r w:rsidRPr="008C24A1">
        <w:rPr>
          <w:rFonts w:asciiTheme="minorHAnsi" w:hAnsiTheme="minorHAnsi"/>
        </w:rPr>
        <w:lastRenderedPageBreak/>
        <w:t>Use</w:t>
      </w:r>
      <w:proofErr w:type="spellEnd"/>
      <w:r w:rsidRPr="008C24A1">
        <w:rPr>
          <w:rFonts w:asciiTheme="minorHAnsi" w:hAnsiTheme="minorHAnsi"/>
        </w:rPr>
        <w:t xml:space="preserve"> case 1</w:t>
      </w:r>
      <w:r w:rsidR="000E46CE">
        <w:rPr>
          <w:rFonts w:asciiTheme="minorHAnsi" w:hAnsiTheme="minorHAnsi"/>
        </w:rPr>
        <w:t>: Indstil og start spil</w:t>
      </w:r>
      <w:r w:rsidRPr="008C24A1">
        <w:rPr>
          <w:rFonts w:asciiTheme="minorHAnsi" w:hAnsiTheme="minorHAnsi"/>
        </w:rPr>
        <w:t xml:space="preserve"> (Jesper)</w:t>
      </w:r>
    </w:p>
    <w:p w:rsidR="00D3210B" w:rsidRPr="00D3210B" w:rsidRDefault="00D3210B" w:rsidP="00D3210B">
      <w:r>
        <w:t xml:space="preserve">Inden spillet startes, har spillerne mulighed for at ændre indstillingerne for spilseancen. Spillængden kan ændres, så der spilles i kortere eller længere tid, spiltyper (Team </w:t>
      </w:r>
      <w:proofErr w:type="spellStart"/>
      <w:r>
        <w:t>Death</w:t>
      </w:r>
      <w:proofErr w:type="spellEnd"/>
      <w:r>
        <w:t xml:space="preserve"> Match, </w:t>
      </w:r>
      <w:proofErr w:type="spellStart"/>
      <w:r>
        <w:t>Capture</w:t>
      </w:r>
      <w:proofErr w:type="spellEnd"/>
      <w:r>
        <w:t xml:space="preserve"> the Flag osv.), antal liv osv. </w:t>
      </w:r>
      <w:r w:rsidR="005101A8">
        <w:t>Når indstillingerne er valgt, startes spillet.</w:t>
      </w:r>
      <w:r>
        <w:t xml:space="preserve"> Alt dette foregår via GUI på </w:t>
      </w:r>
      <w:proofErr w:type="spellStart"/>
      <w:r>
        <w:t>DevKit</w:t>
      </w:r>
      <w:proofErr w:type="spellEnd"/>
      <w:r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260"/>
      </w:tblGrid>
      <w:tr w:rsidR="004D1FD2" w:rsidRPr="008C24A1" w:rsidTr="00653ECA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260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Indstil og start spil</w:t>
            </w:r>
          </w:p>
        </w:tc>
      </w:tr>
      <w:tr w:rsidR="004D1FD2" w:rsidRPr="008C24A1" w:rsidTr="00653ECA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260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4D1FD2" w:rsidRPr="008C24A1" w:rsidTr="00653ECA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260" w:type="dxa"/>
          </w:tcPr>
          <w:p w:rsidR="004D1FD2" w:rsidRPr="008C24A1" w:rsidRDefault="004D1FD2" w:rsidP="004D1FD2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indstille og starte spillet</w:t>
            </w:r>
          </w:p>
        </w:tc>
      </w:tr>
      <w:tr w:rsidR="004D1FD2" w:rsidRPr="008C24A1" w:rsidTr="00653ECA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260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4D1FD2" w:rsidRPr="008C24A1" w:rsidTr="00653ECA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260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(primær)</w:t>
            </w:r>
          </w:p>
        </w:tc>
      </w:tr>
      <w:tr w:rsidR="008C24A1" w:rsidRPr="008C24A1" w:rsidTr="00653ECA">
        <w:tc>
          <w:tcPr>
            <w:tcW w:w="2518" w:type="dxa"/>
          </w:tcPr>
          <w:p w:rsidR="008C24A1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260" w:type="dxa"/>
          </w:tcPr>
          <w:p w:rsidR="008C24A1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4D1FD2" w:rsidRPr="008C24A1" w:rsidTr="00653ECA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260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4D1FD2" w:rsidRPr="008C24A1" w:rsidTr="00653ECA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260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er 2-8 spillere.</w:t>
            </w:r>
          </w:p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</w:t>
            </w:r>
            <w:r w:rsidR="00D3210B">
              <w:rPr>
                <w:rFonts w:asciiTheme="minorHAnsi" w:hAnsiTheme="minorHAnsi"/>
              </w:rPr>
              <w:t xml:space="preserve">este er forbundet til </w:t>
            </w:r>
            <w:proofErr w:type="spellStart"/>
            <w:r w:rsidR="00D3210B">
              <w:rPr>
                <w:rFonts w:asciiTheme="minorHAnsi" w:hAnsiTheme="minorHAnsi"/>
              </w:rPr>
              <w:t>DevKit</w:t>
            </w:r>
            <w:proofErr w:type="spellEnd"/>
            <w:r w:rsidRPr="008C24A1">
              <w:rPr>
                <w:rFonts w:asciiTheme="minorHAnsi" w:hAnsiTheme="minorHAnsi"/>
              </w:rPr>
              <w:t>.</w:t>
            </w:r>
          </w:p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er ikke et spil i gang i forvejen.</w:t>
            </w:r>
          </w:p>
        </w:tc>
      </w:tr>
      <w:tr w:rsidR="004D1FD2" w:rsidRPr="008C24A1" w:rsidTr="00653ECA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260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blevet indstillet og startet.</w:t>
            </w:r>
          </w:p>
        </w:tc>
      </w:tr>
      <w:tr w:rsidR="004D1FD2" w:rsidRPr="008C24A1" w:rsidTr="00653ECA">
        <w:tc>
          <w:tcPr>
            <w:tcW w:w="2518" w:type="dxa"/>
          </w:tcPr>
          <w:p w:rsidR="004D1FD2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260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1. Spiller vælger ”Spilindstillinger” i hovedmenuen.</w:t>
            </w:r>
          </w:p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2. Spiller vælger antal spillere, den ønskede spiltype og spillængden i ”Spilindstillinger”-menuen. [Undtagelse 1: Spiller trykker direkte på start]</w:t>
            </w:r>
            <w:r w:rsidRPr="008C24A1">
              <w:rPr>
                <w:rFonts w:asciiTheme="minorHAnsi" w:hAnsiTheme="minorHAnsi"/>
              </w:rPr>
              <w:br/>
              <w:t>3. Spiller trykker på start-knappen.</w:t>
            </w:r>
          </w:p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4. Spilindstillingerne bliver uploadet til vestene. [Undtagelse 2: Problem i </w:t>
            </w:r>
            <w:proofErr w:type="spellStart"/>
            <w:r w:rsidRPr="008C24A1">
              <w:rPr>
                <w:rFonts w:asciiTheme="minorHAnsi" w:hAnsiTheme="minorHAnsi"/>
              </w:rPr>
              <w:t>uploading</w:t>
            </w:r>
            <w:proofErr w:type="spellEnd"/>
            <w:r w:rsidRPr="008C24A1">
              <w:rPr>
                <w:rFonts w:asciiTheme="minorHAnsi" w:hAnsiTheme="minorHAnsi"/>
              </w:rPr>
              <w:t xml:space="preserve"> af spilindstillinger]</w:t>
            </w:r>
          </w:p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5. Når spilindstillingerne er blevet uploadet til vestene vil der ske en 30 s</w:t>
            </w:r>
            <w:r w:rsidR="00D3210B">
              <w:rPr>
                <w:rFonts w:asciiTheme="minorHAnsi" w:hAnsiTheme="minorHAnsi"/>
              </w:rPr>
              <w:t xml:space="preserve">ekunders nedtælling på </w:t>
            </w:r>
            <w:proofErr w:type="spellStart"/>
            <w:r w:rsidR="00D3210B">
              <w:rPr>
                <w:rFonts w:asciiTheme="minorHAnsi" w:hAnsiTheme="minorHAnsi"/>
              </w:rPr>
              <w:t>DevKit</w:t>
            </w:r>
            <w:proofErr w:type="spellEnd"/>
            <w:r w:rsidRPr="008C24A1">
              <w:rPr>
                <w:rFonts w:asciiTheme="minorHAnsi" w:hAnsiTheme="minorHAnsi"/>
              </w:rPr>
              <w:t>, hvor spillerne har tid til at sprede sig.</w:t>
            </w:r>
          </w:p>
        </w:tc>
      </w:tr>
      <w:tr w:rsidR="004D1FD2" w:rsidRPr="008C24A1" w:rsidTr="00653ECA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260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 1: Default spilindstillinger vil blive brugt.</w:t>
            </w:r>
          </w:p>
          <w:p w:rsidR="004D1FD2" w:rsidRPr="008C24A1" w:rsidRDefault="004D1FD2" w:rsidP="00653ECA">
            <w:pPr>
              <w:ind w:left="1304" w:hanging="1304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Undtagelse 2: </w:t>
            </w:r>
            <w:proofErr w:type="spellStart"/>
            <w:r w:rsidRPr="008C24A1">
              <w:rPr>
                <w:rFonts w:asciiTheme="minorHAnsi" w:hAnsiTheme="minorHAnsi"/>
              </w:rPr>
              <w:t>Reconnect</w:t>
            </w:r>
            <w:proofErr w:type="spellEnd"/>
            <w:r w:rsidRPr="008C24A1">
              <w:rPr>
                <w:rFonts w:asciiTheme="minorHAnsi" w:hAnsiTheme="minorHAnsi"/>
              </w:rPr>
              <w:t xml:space="preserve"> vesten til </w:t>
            </w:r>
            <w:proofErr w:type="spellStart"/>
            <w:r w:rsidRPr="008C24A1">
              <w:rPr>
                <w:rFonts w:asciiTheme="minorHAnsi" w:hAnsiTheme="minorHAnsi"/>
              </w:rPr>
              <w:t>DevKittet</w:t>
            </w:r>
            <w:proofErr w:type="spellEnd"/>
            <w:r w:rsidRPr="008C24A1">
              <w:rPr>
                <w:rFonts w:asciiTheme="minorHAnsi" w:hAnsiTheme="minorHAnsi"/>
              </w:rPr>
              <w:t xml:space="preserve">, og prøv at </w:t>
            </w:r>
            <w:proofErr w:type="spellStart"/>
            <w:r w:rsidRPr="008C24A1">
              <w:rPr>
                <w:rFonts w:asciiTheme="minorHAnsi" w:hAnsiTheme="minorHAnsi"/>
              </w:rPr>
              <w:t>reuploade</w:t>
            </w:r>
            <w:proofErr w:type="spellEnd"/>
            <w:r w:rsidRPr="008C24A1">
              <w:rPr>
                <w:rFonts w:asciiTheme="minorHAnsi" w:hAnsiTheme="minorHAnsi"/>
              </w:rPr>
              <w:t xml:space="preserve"> spilindstillingerne.</w:t>
            </w:r>
          </w:p>
        </w:tc>
      </w:tr>
    </w:tbl>
    <w:p w:rsidR="004D1FD2" w:rsidRPr="008C24A1" w:rsidRDefault="004D1FD2" w:rsidP="0083267D"/>
    <w:p w:rsidR="00540707" w:rsidRDefault="00540707" w:rsidP="00540707">
      <w:pPr>
        <w:pStyle w:val="Overskrift2"/>
        <w:rPr>
          <w:rFonts w:asciiTheme="minorHAnsi" w:hAnsiTheme="minorHAnsi"/>
        </w:rPr>
      </w:pPr>
      <w:proofErr w:type="spellStart"/>
      <w:r w:rsidRPr="008C24A1">
        <w:rPr>
          <w:rFonts w:asciiTheme="minorHAnsi" w:hAnsiTheme="minorHAnsi"/>
        </w:rPr>
        <w:t>Use</w:t>
      </w:r>
      <w:proofErr w:type="spellEnd"/>
      <w:r w:rsidRPr="008C24A1">
        <w:rPr>
          <w:rFonts w:asciiTheme="minorHAnsi" w:hAnsiTheme="minorHAnsi"/>
        </w:rPr>
        <w:t xml:space="preserve"> case 2</w:t>
      </w:r>
      <w:r w:rsidR="000E46CE">
        <w:rPr>
          <w:rFonts w:asciiTheme="minorHAnsi" w:hAnsiTheme="minorHAnsi"/>
        </w:rPr>
        <w:t>: Skyd</w:t>
      </w:r>
      <w:r w:rsidRPr="008C24A1">
        <w:rPr>
          <w:rFonts w:asciiTheme="minorHAnsi" w:hAnsiTheme="minorHAnsi"/>
        </w:rPr>
        <w:t xml:space="preserve"> (Mikkel Brink)</w:t>
      </w:r>
    </w:p>
    <w:p w:rsidR="005101A8" w:rsidRPr="005101A8" w:rsidRDefault="005101A8" w:rsidP="005101A8">
      <w:r>
        <w:t>Når spilleren ønsker at affyre sit våben, trykkes der på triggeren. Trykket indikeres med lyd, laseren tændes i meget kort tid</w:t>
      </w:r>
      <w:r w:rsidR="00FE1E3E">
        <w:t xml:space="preserve"> og våbenets heat stiger. Hvis heat overstiger våbenets overheat-niveau, bliver våbenet </w:t>
      </w:r>
      <w:proofErr w:type="spellStart"/>
      <w:r w:rsidR="00FE1E3E">
        <w:t>overheated</w:t>
      </w:r>
      <w:proofErr w:type="spellEnd"/>
      <w:r w:rsidR="00FE1E3E">
        <w:t xml:space="preserve"> og kan ikke bruges ift. </w:t>
      </w:r>
      <w:r w:rsidR="000E46CE">
        <w:t xml:space="preserve">UC9: </w:t>
      </w:r>
      <w:proofErr w:type="spellStart"/>
      <w:r w:rsidR="000E46CE">
        <w:t>Cooldown</w:t>
      </w:r>
      <w:proofErr w:type="spellEnd"/>
      <w:r w:rsidR="000E46CE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Skyd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2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affyre våben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eastAsia="Calibri" w:hAnsiTheme="minorHAnsi"/>
              </w:rPr>
              <w:t>Spiller trykker på våben-trigger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Aktører 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Spiller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:rsidR="00DE1FC3" w:rsidRPr="008C24A1" w:rsidRDefault="00E95118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UC 9: </w:t>
            </w:r>
            <w:proofErr w:type="spellStart"/>
            <w:r w:rsidR="005101A8">
              <w:rPr>
                <w:rFonts w:asciiTheme="minorHAnsi" w:hAnsiTheme="minorHAnsi"/>
              </w:rPr>
              <w:t>Cooldown</w:t>
            </w:r>
            <w:proofErr w:type="spellEnd"/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110" w:type="dxa"/>
          </w:tcPr>
          <w:p w:rsidR="00DE1FC3" w:rsidRPr="008C24A1" w:rsidRDefault="00A91CF7" w:rsidP="00A91CF7">
            <w:pPr>
              <w:suppressAutoHyphens/>
              <w:autoSpaceDN w:val="0"/>
              <w:textAlignment w:val="baseline"/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>1 per spiller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:rsidR="00DE1FC3" w:rsidRPr="008C24A1" w:rsidRDefault="002E2111" w:rsidP="00E9511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 xml:space="preserve">Spillet er startet </w:t>
            </w:r>
            <w:r w:rsidR="00DE1FC3" w:rsidRPr="008C24A1">
              <w:rPr>
                <w:rFonts w:asciiTheme="minorHAnsi" w:eastAsia="Calibri" w:hAnsiTheme="minorHAnsi"/>
              </w:rPr>
              <w:t>og spiller er ikke død</w:t>
            </w:r>
            <w:r w:rsidR="005101A8">
              <w:rPr>
                <w:rFonts w:asciiTheme="minorHAnsi" w:eastAsia="Calibri" w:hAnsiTheme="minorHAnsi"/>
              </w:rPr>
              <w:t xml:space="preserve">, våben er ikke på </w:t>
            </w:r>
            <w:proofErr w:type="spellStart"/>
            <w:r w:rsidR="005101A8">
              <w:rPr>
                <w:rFonts w:asciiTheme="minorHAnsi" w:eastAsia="Calibri" w:hAnsiTheme="minorHAnsi"/>
              </w:rPr>
              <w:t>cooldown</w:t>
            </w:r>
            <w:proofErr w:type="spellEnd"/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har affyret sit våben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:rsidR="00DE1FC3" w:rsidRPr="008C24A1" w:rsidRDefault="0080271B" w:rsidP="00DE1FC3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trykker på aftrækker</w:t>
            </w:r>
          </w:p>
          <w:p w:rsidR="00DE1FC3" w:rsidRPr="008C24A1" w:rsidRDefault="00DE1FC3" w:rsidP="00DE1FC3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</w:t>
            </w:r>
            <w:r w:rsidR="000E46CE">
              <w:rPr>
                <w:rFonts w:asciiTheme="minorHAnsi" w:hAnsiTheme="minorHAnsi"/>
              </w:rPr>
              <w:t>åben afspiller en indikatorlyd</w:t>
            </w:r>
          </w:p>
          <w:p w:rsidR="00DE1FC3" w:rsidRPr="008C24A1" w:rsidRDefault="005101A8" w:rsidP="0080271B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Laser tændes i TBD ms og slukkes herefter</w:t>
            </w:r>
          </w:p>
          <w:p w:rsidR="00E95118" w:rsidRPr="008C24A1" w:rsidRDefault="00FE1E3E" w:rsidP="0080271B">
            <w:pPr>
              <w:pStyle w:val="Listeafsnit"/>
              <w:numPr>
                <w:ilvl w:val="0"/>
                <w:numId w:val="4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Våbens </w:t>
            </w:r>
            <w:r w:rsidR="00E95118" w:rsidRPr="008C24A1">
              <w:rPr>
                <w:rFonts w:asciiTheme="minorHAnsi" w:hAnsiTheme="minorHAnsi"/>
              </w:rPr>
              <w:t xml:space="preserve">heat </w:t>
            </w:r>
            <w:r w:rsidR="00DC0184" w:rsidRPr="008C24A1">
              <w:rPr>
                <w:rFonts w:asciiTheme="minorHAnsi" w:hAnsiTheme="minorHAnsi"/>
              </w:rPr>
              <w:t>inkrementerer</w:t>
            </w:r>
            <w:r w:rsidR="00E95118" w:rsidRPr="008C24A1">
              <w:rPr>
                <w:rFonts w:asciiTheme="minorHAnsi" w:hAnsiTheme="minorHAnsi"/>
              </w:rPr>
              <w:t xml:space="preserve"> [Undtagelse 3: </w:t>
            </w:r>
            <w:r>
              <w:rPr>
                <w:rFonts w:asciiTheme="minorHAnsi" w:hAnsiTheme="minorHAnsi"/>
              </w:rPr>
              <w:t xml:space="preserve">Heat </w:t>
            </w:r>
            <w:r>
              <w:rPr>
                <w:rFonts w:ascii="Calibri" w:hAnsi="Calibri"/>
              </w:rPr>
              <w:t>≥</w:t>
            </w:r>
            <w:r>
              <w:rPr>
                <w:rFonts w:asciiTheme="minorHAnsi" w:hAnsiTheme="minorHAnsi"/>
              </w:rPr>
              <w:t xml:space="preserve"> Overheat</w:t>
            </w:r>
            <w:r w:rsidR="00E95118" w:rsidRPr="008C24A1">
              <w:rPr>
                <w:rFonts w:asciiTheme="minorHAnsi" w:hAnsiTheme="minorHAnsi"/>
              </w:rPr>
              <w:t>]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:rsidR="00E95118" w:rsidRPr="008C24A1" w:rsidRDefault="00E95118" w:rsidP="00DC0184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 1:</w:t>
            </w:r>
            <w:r w:rsidR="00DC0184" w:rsidRPr="008C24A1">
              <w:rPr>
                <w:rFonts w:asciiTheme="minorHAnsi" w:hAnsiTheme="minorHAnsi"/>
              </w:rPr>
              <w:br/>
              <w:t>Undtagelse 2:</w:t>
            </w:r>
            <w:r w:rsidR="00DC0184" w:rsidRPr="008C24A1">
              <w:rPr>
                <w:rFonts w:asciiTheme="minorHAnsi" w:hAnsiTheme="minorHAnsi"/>
              </w:rPr>
              <w:br/>
            </w:r>
            <w:r w:rsidRPr="008C24A1">
              <w:rPr>
                <w:rFonts w:asciiTheme="minorHAnsi" w:hAnsiTheme="minorHAnsi"/>
              </w:rPr>
              <w:t xml:space="preserve">Undtagelse 3: </w:t>
            </w:r>
            <w:r w:rsidR="00DC0184" w:rsidRPr="008C24A1">
              <w:rPr>
                <w:rFonts w:asciiTheme="minorHAnsi" w:hAnsiTheme="minorHAnsi"/>
              </w:rPr>
              <w:t>Våben</w:t>
            </w:r>
            <w:r w:rsidRPr="008C24A1">
              <w:rPr>
                <w:rFonts w:asciiTheme="minorHAnsi" w:hAnsiTheme="minorHAnsi"/>
              </w:rPr>
              <w:t xml:space="preserve"> </w:t>
            </w:r>
            <w:r w:rsidR="00FE1E3E">
              <w:rPr>
                <w:rFonts w:asciiTheme="minorHAnsi" w:hAnsiTheme="minorHAnsi"/>
              </w:rPr>
              <w:t xml:space="preserve">bliver </w:t>
            </w:r>
            <w:proofErr w:type="spellStart"/>
            <w:r w:rsidR="00FE1E3E">
              <w:rPr>
                <w:rFonts w:asciiTheme="minorHAnsi" w:hAnsiTheme="minorHAnsi"/>
              </w:rPr>
              <w:t>overheated</w:t>
            </w:r>
            <w:proofErr w:type="spellEnd"/>
            <w:r w:rsidRPr="008C24A1">
              <w:rPr>
                <w:rFonts w:asciiTheme="minorHAnsi" w:hAnsiTheme="minorHAnsi"/>
              </w:rPr>
              <w:t xml:space="preserve"> (UC 9</w:t>
            </w:r>
            <w:r w:rsidR="00DC0184" w:rsidRPr="008C24A1">
              <w:rPr>
                <w:rFonts w:asciiTheme="minorHAnsi" w:hAnsiTheme="minorHAnsi"/>
              </w:rPr>
              <w:t>: Overheat</w:t>
            </w:r>
            <w:r w:rsidRPr="008C24A1">
              <w:rPr>
                <w:rFonts w:asciiTheme="minorHAnsi" w:hAnsiTheme="minorHAnsi"/>
              </w:rPr>
              <w:t>)</w:t>
            </w:r>
          </w:p>
        </w:tc>
      </w:tr>
    </w:tbl>
    <w:p w:rsidR="000E46CE" w:rsidRDefault="000E46CE" w:rsidP="000E46CE"/>
    <w:p w:rsidR="000E46CE" w:rsidRDefault="000E46CE">
      <w:pPr>
        <w:spacing w:after="200"/>
      </w:pPr>
      <w:r>
        <w:br w:type="page"/>
      </w:r>
    </w:p>
    <w:p w:rsidR="004D1FD2" w:rsidRDefault="004D1FD2" w:rsidP="000E46CE">
      <w:pPr>
        <w:pStyle w:val="Overskrift2"/>
      </w:pPr>
      <w:proofErr w:type="spellStart"/>
      <w:r w:rsidRPr="008C24A1">
        <w:lastRenderedPageBreak/>
        <w:t>Use</w:t>
      </w:r>
      <w:proofErr w:type="spellEnd"/>
      <w:r w:rsidRPr="008C24A1">
        <w:t xml:space="preserve"> case 3</w:t>
      </w:r>
      <w:r w:rsidR="000E46CE">
        <w:t>: Bliv Ramt</w:t>
      </w:r>
      <w:r w:rsidRPr="008C24A1">
        <w:t xml:space="preserve"> (Niels)</w:t>
      </w:r>
    </w:p>
    <w:p w:rsidR="000E46CE" w:rsidRPr="000E46CE" w:rsidRDefault="000E46CE" w:rsidP="000E46CE">
      <w:r>
        <w:t xml:space="preserve">Når en modspiller rammer sensoren på spillerens vest, registreres det og spilleren </w:t>
      </w:r>
      <w:r w:rsidR="005D1071">
        <w:t xml:space="preserve">mister </w:t>
      </w:r>
      <w:proofErr w:type="spellStart"/>
      <w:r w:rsidR="005D1071">
        <w:t>health</w:t>
      </w:r>
      <w:proofErr w:type="spellEnd"/>
      <w:r w:rsidR="005D1071">
        <w:t xml:space="preserve"> afhængigt af modspillerens lasertype.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4D1FD2" w:rsidRPr="008C24A1" w:rsidTr="000F4014">
        <w:tc>
          <w:tcPr>
            <w:tcW w:w="2518" w:type="dxa"/>
          </w:tcPr>
          <w:p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:rsidR="004D1FD2" w:rsidRPr="008C24A1" w:rsidRDefault="00E95118" w:rsidP="004D1FD2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Bliv ramt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:rsidR="004D1FD2" w:rsidRPr="008C24A1" w:rsidRDefault="004D1FD2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3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Spilleren mister liv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:rsidR="004D1FD2" w:rsidRPr="008C24A1" w:rsidRDefault="00DC0184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eastAsia="Calibri" w:hAnsiTheme="minorHAnsi"/>
              </w:rPr>
              <w:t>Lasersensor</w:t>
            </w:r>
            <w:r w:rsidR="004D1FD2" w:rsidRPr="008C24A1">
              <w:rPr>
                <w:rFonts w:asciiTheme="minorHAnsi" w:eastAsia="Calibri" w:hAnsiTheme="minorHAnsi"/>
              </w:rPr>
              <w:t xml:space="preserve"> på vest registrerer skud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Aktører </w:t>
            </w:r>
          </w:p>
        </w:tc>
        <w:tc>
          <w:tcPr>
            <w:tcW w:w="7110" w:type="dxa"/>
          </w:tcPr>
          <w:p w:rsidR="00DC0184" w:rsidRPr="008C24A1" w:rsidRDefault="00DC0184" w:rsidP="00653ECA">
            <w:pPr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 xml:space="preserve">Primær: </w:t>
            </w:r>
            <w:r w:rsidR="004D1FD2" w:rsidRPr="008C24A1">
              <w:rPr>
                <w:rFonts w:asciiTheme="minorHAnsi" w:eastAsia="Calibri" w:hAnsiTheme="minorHAnsi"/>
              </w:rPr>
              <w:t xml:space="preserve">Spiller </w:t>
            </w:r>
          </w:p>
          <w:p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eastAsia="Calibri" w:hAnsiTheme="minorHAnsi"/>
              </w:rPr>
              <w:t>Sekundær: M</w:t>
            </w:r>
            <w:r w:rsidR="004D1FD2" w:rsidRPr="008C24A1">
              <w:rPr>
                <w:rFonts w:asciiTheme="minorHAnsi" w:eastAsia="Calibri" w:hAnsiTheme="minorHAnsi"/>
              </w:rPr>
              <w:t>odspiller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UC2: Skyd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DC018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110" w:type="dxa"/>
          </w:tcPr>
          <w:p w:rsidR="004D1FD2" w:rsidRPr="008C24A1" w:rsidRDefault="004D1FD2" w:rsidP="00653ECA">
            <w:pPr>
              <w:suppressAutoHyphens/>
              <w:autoSpaceDN w:val="0"/>
              <w:textAlignment w:val="baseline"/>
              <w:rPr>
                <w:rFonts w:asciiTheme="minorHAnsi" w:eastAsia="Calibri" w:hAnsiTheme="minorHAnsi"/>
              </w:rPr>
            </w:pPr>
            <w:r w:rsidRPr="008C24A1">
              <w:rPr>
                <w:rFonts w:asciiTheme="minorHAnsi" w:eastAsia="Calibri" w:hAnsiTheme="minorHAnsi"/>
              </w:rPr>
              <w:t>1</w:t>
            </w:r>
            <w:r w:rsidR="00A91CF7" w:rsidRPr="008C24A1">
              <w:rPr>
                <w:rFonts w:asciiTheme="minorHAnsi" w:eastAsia="Calibri" w:hAnsiTheme="minorHAnsi"/>
              </w:rPr>
              <w:t xml:space="preserve"> per spiller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:rsidR="004D1FD2" w:rsidRPr="008C24A1" w:rsidRDefault="005D1071" w:rsidP="00653E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Spillet er startet, m</w:t>
            </w:r>
            <w:r w:rsidR="00DC0184" w:rsidRPr="008C24A1">
              <w:rPr>
                <w:rFonts w:asciiTheme="minorHAnsi" w:hAnsiTheme="minorHAnsi"/>
              </w:rPr>
              <w:t>odspiller har udført UC2: Skyd, rammer lasersensor</w:t>
            </w:r>
            <w:r>
              <w:rPr>
                <w:rFonts w:asciiTheme="minorHAnsi" w:hAnsiTheme="minorHAnsi"/>
              </w:rPr>
              <w:t>, s</w:t>
            </w:r>
            <w:r w:rsidR="00A6388A" w:rsidRPr="008C24A1">
              <w:rPr>
                <w:rFonts w:asciiTheme="minorHAnsi" w:hAnsiTheme="minorHAnsi"/>
              </w:rPr>
              <w:t>piller er ikke død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:rsidR="004D1FD2" w:rsidRPr="008C24A1" w:rsidRDefault="00A6388A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Spiller </w:t>
            </w:r>
            <w:r w:rsidR="00DC0184" w:rsidRPr="008C24A1">
              <w:rPr>
                <w:rFonts w:asciiTheme="minorHAnsi" w:hAnsiTheme="minorHAnsi"/>
              </w:rPr>
              <w:t>mister</w:t>
            </w:r>
            <w:r w:rsidRPr="008C24A1">
              <w:rPr>
                <w:rFonts w:asciiTheme="minorHAnsi" w:hAnsiTheme="minorHAnsi"/>
              </w:rPr>
              <w:t xml:space="preserve"> liv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:rsidR="00A6388A" w:rsidRDefault="00DC0184" w:rsidP="00A6388A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Lasersensor</w:t>
            </w:r>
            <w:r w:rsidR="005D1071">
              <w:rPr>
                <w:rFonts w:asciiTheme="minorHAnsi" w:hAnsiTheme="minorHAnsi"/>
              </w:rPr>
              <w:t xml:space="preserve"> på s</w:t>
            </w:r>
            <w:r w:rsidR="00A6388A" w:rsidRPr="008C24A1">
              <w:rPr>
                <w:rFonts w:asciiTheme="minorHAnsi" w:hAnsiTheme="minorHAnsi"/>
              </w:rPr>
              <w:t>piller registrerer et skud</w:t>
            </w:r>
          </w:p>
          <w:p w:rsidR="000E46CE" w:rsidRPr="008C24A1" w:rsidRDefault="000E46CE" w:rsidP="00A6388A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Lys og lyd indikerer </w:t>
            </w:r>
            <w:r w:rsidR="005D1071">
              <w:rPr>
                <w:rFonts w:asciiTheme="minorHAnsi" w:hAnsiTheme="minorHAnsi"/>
              </w:rPr>
              <w:t>beginheden</w:t>
            </w:r>
          </w:p>
          <w:p w:rsidR="005D1071" w:rsidRPr="00C44871" w:rsidRDefault="005D1071" w:rsidP="00C44871">
            <w:pPr>
              <w:pStyle w:val="Listeafsnit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Spiller mister </w:t>
            </w:r>
            <w:proofErr w:type="spellStart"/>
            <w:r>
              <w:rPr>
                <w:rFonts w:asciiTheme="minorHAnsi" w:hAnsiTheme="minorHAnsi"/>
              </w:rPr>
              <w:t>health</w:t>
            </w:r>
            <w:proofErr w:type="spellEnd"/>
            <w:r w:rsidR="00A6388A" w:rsidRPr="008C24A1">
              <w:rPr>
                <w:rFonts w:asciiTheme="minorHAnsi" w:hAnsiTheme="minorHAnsi"/>
              </w:rPr>
              <w:t xml:space="preserve"> [Undtagelse 1: Spiller mister sidste livsenhed]</w:t>
            </w:r>
          </w:p>
        </w:tc>
      </w:tr>
      <w:tr w:rsidR="004D1FD2" w:rsidRPr="008C24A1" w:rsidTr="000F4014">
        <w:tc>
          <w:tcPr>
            <w:tcW w:w="2518" w:type="dxa"/>
          </w:tcPr>
          <w:p w:rsidR="004D1FD2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:rsidR="00A6388A" w:rsidRPr="008C24A1" w:rsidRDefault="00A6388A" w:rsidP="00A6388A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 1: Spiller er død</w:t>
            </w:r>
          </w:p>
        </w:tc>
      </w:tr>
    </w:tbl>
    <w:p w:rsidR="00540707" w:rsidRPr="008C24A1" w:rsidRDefault="00540707" w:rsidP="00AA2854"/>
    <w:p w:rsidR="0080271B" w:rsidRPr="008C24A1" w:rsidRDefault="00540707" w:rsidP="00540707">
      <w:pPr>
        <w:pStyle w:val="Overskrift2"/>
        <w:rPr>
          <w:rFonts w:asciiTheme="minorHAnsi" w:hAnsiTheme="minorHAnsi"/>
        </w:rPr>
      </w:pPr>
      <w:proofErr w:type="spellStart"/>
      <w:r w:rsidRPr="008C24A1">
        <w:rPr>
          <w:rFonts w:asciiTheme="minorHAnsi" w:hAnsiTheme="minorHAnsi"/>
        </w:rPr>
        <w:t>Use</w:t>
      </w:r>
      <w:proofErr w:type="spellEnd"/>
      <w:r w:rsidRPr="008C24A1">
        <w:rPr>
          <w:rFonts w:asciiTheme="minorHAnsi" w:hAnsiTheme="minorHAnsi"/>
        </w:rPr>
        <w:t xml:space="preserve"> case 4</w:t>
      </w:r>
      <w:r w:rsidR="000E46CE">
        <w:rPr>
          <w:rFonts w:asciiTheme="minorHAnsi" w:hAnsiTheme="minorHAnsi"/>
        </w:rPr>
        <w:t>: Afstandsbedømmelse</w:t>
      </w:r>
      <w:r w:rsidRPr="008C24A1">
        <w:rPr>
          <w:rFonts w:asciiTheme="minorHAnsi" w:hAnsiTheme="minorHAnsi"/>
        </w:rPr>
        <w:t xml:space="preserve"> (Mikkel Hartmann og Paul)</w:t>
      </w:r>
    </w:p>
    <w:p w:rsidR="00DE1FC3" w:rsidRPr="008C24A1" w:rsidRDefault="00DE1FC3" w:rsidP="00DE1FC3">
      <w:r w:rsidRPr="008C24A1">
        <w:t>Afstandsbedømmelsen sker ved, at modspillers vest sender et konstant ultralydssignal, som spillers vest opfanger. Afstanden indikeres med en biplyd gennem en øresnegl. Biplydens frekvens er proportional med ultralydens amplitude.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Afstandsbedømmelse</w:t>
            </w:r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4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kender estimeret afstand til nærmeste modstander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8C24A1">
              <w:rPr>
                <w:rFonts w:asciiTheme="minorHAnsi" w:hAnsiTheme="minorHAnsi"/>
                <w:lang w:val="en-US"/>
              </w:rPr>
              <w:t>Autonom</w:t>
            </w:r>
            <w:proofErr w:type="spellEnd"/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:rsidR="00DE1FC3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Spiller, modspiller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DE1FC3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:rsidR="00DE1FC3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 per spiller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 og spiller er ikke død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:rsidR="00DE1FC3" w:rsidRPr="008C24A1" w:rsidRDefault="00DE1FC3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kender estimeret afstand til nærmeste modspiller</w:t>
            </w:r>
          </w:p>
        </w:tc>
      </w:tr>
      <w:tr w:rsidR="00DE1FC3" w:rsidRPr="008C24A1" w:rsidTr="000F4014">
        <w:tc>
          <w:tcPr>
            <w:tcW w:w="2518" w:type="dxa"/>
          </w:tcPr>
          <w:p w:rsidR="00DE1FC3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Modspillers vest udsender konstant ultralyd</w:t>
            </w:r>
          </w:p>
          <w:p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Spillers vest modtager ultralyd</w:t>
            </w:r>
          </w:p>
          <w:p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Den modtagne</w:t>
            </w:r>
            <w:r w:rsidR="00A91CF7" w:rsidRPr="008C24A1">
              <w:rPr>
                <w:rFonts w:asciiTheme="minorHAnsi" w:hAnsiTheme="minorHAnsi"/>
              </w:rPr>
              <w:t xml:space="preserve"> ultralyd behandles af PSoC4</w:t>
            </w:r>
            <w:r w:rsidRPr="008C24A1">
              <w:rPr>
                <w:rFonts w:asciiTheme="minorHAnsi" w:hAnsiTheme="minorHAnsi"/>
              </w:rPr>
              <w:t xml:space="preserve"> på spillers vest</w:t>
            </w:r>
          </w:p>
          <w:p w:rsidR="00DE1FC3" w:rsidRPr="008C24A1" w:rsidRDefault="00DE1FC3" w:rsidP="00DE1FC3">
            <w:pPr>
              <w:pStyle w:val="Listeafsnit"/>
              <w:numPr>
                <w:ilvl w:val="0"/>
                <w:numId w:val="6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Biplyd i spillers øresnegl ændrer frekvens, baseret på udregninger fra punkt 3</w:t>
            </w:r>
          </w:p>
        </w:tc>
      </w:tr>
      <w:tr w:rsidR="00540707" w:rsidRPr="008C24A1" w:rsidTr="000F4014">
        <w:trPr>
          <w:trHeight w:val="272"/>
        </w:trPr>
        <w:tc>
          <w:tcPr>
            <w:tcW w:w="2518" w:type="dxa"/>
          </w:tcPr>
          <w:p w:rsidR="0054070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:rsidR="00540707" w:rsidRPr="008C24A1" w:rsidRDefault="00540707" w:rsidP="00540707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:rsidR="00DE1FC3" w:rsidRPr="008C24A1" w:rsidRDefault="00DE1FC3" w:rsidP="00AA2854"/>
    <w:p w:rsidR="005B5760" w:rsidRPr="008C24A1" w:rsidRDefault="005B5760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8C24A1">
        <w:br w:type="page"/>
      </w:r>
    </w:p>
    <w:p w:rsidR="004D1FD2" w:rsidRDefault="004D1FD2" w:rsidP="004D1FD2">
      <w:pPr>
        <w:pStyle w:val="Overskrift2"/>
        <w:rPr>
          <w:rFonts w:asciiTheme="minorHAnsi" w:hAnsiTheme="minorHAnsi"/>
        </w:rPr>
      </w:pPr>
      <w:proofErr w:type="spellStart"/>
      <w:r w:rsidRPr="008C24A1">
        <w:rPr>
          <w:rFonts w:asciiTheme="minorHAnsi" w:hAnsiTheme="minorHAnsi"/>
        </w:rPr>
        <w:lastRenderedPageBreak/>
        <w:t>Use</w:t>
      </w:r>
      <w:proofErr w:type="spellEnd"/>
      <w:r w:rsidRPr="008C24A1">
        <w:rPr>
          <w:rFonts w:asciiTheme="minorHAnsi" w:hAnsiTheme="minorHAnsi"/>
        </w:rPr>
        <w:t xml:space="preserve"> case 5</w:t>
      </w:r>
      <w:r w:rsidR="000E46CE">
        <w:rPr>
          <w:rFonts w:asciiTheme="minorHAnsi" w:hAnsiTheme="minorHAnsi"/>
        </w:rPr>
        <w:t>: Skift laser</w:t>
      </w:r>
      <w:r w:rsidRPr="008C24A1">
        <w:rPr>
          <w:rFonts w:asciiTheme="minorHAnsi" w:hAnsiTheme="minorHAnsi"/>
        </w:rPr>
        <w:t xml:space="preserve"> (</w:t>
      </w:r>
      <w:proofErr w:type="spellStart"/>
      <w:r w:rsidRPr="008C24A1">
        <w:rPr>
          <w:rFonts w:asciiTheme="minorHAnsi" w:hAnsiTheme="minorHAnsi"/>
        </w:rPr>
        <w:t>Brynjar</w:t>
      </w:r>
      <w:proofErr w:type="spellEnd"/>
      <w:r w:rsidRPr="008C24A1">
        <w:rPr>
          <w:rFonts w:asciiTheme="minorHAnsi" w:hAnsiTheme="minorHAnsi"/>
        </w:rPr>
        <w:t>)</w:t>
      </w:r>
    </w:p>
    <w:p w:rsidR="00C44871" w:rsidRPr="00C44871" w:rsidRDefault="00C44871" w:rsidP="00C44871">
      <w:r>
        <w:t>I løbet af spillet er det muligt at skifte lasertype. Typerne er beskrevet i termlisten. Spilleren trykker på skifte-knappen på våbenet og en LED skifter farve til den valgte laser, så spilleren er orienteret og lasertypen.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086"/>
      </w:tblGrid>
      <w:tr w:rsidR="00540707" w:rsidRPr="008C24A1" w:rsidTr="000F4014">
        <w:trPr>
          <w:trHeight w:val="226"/>
        </w:trPr>
        <w:tc>
          <w:tcPr>
            <w:tcW w:w="2518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086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Skift laser</w:t>
            </w:r>
          </w:p>
        </w:tc>
      </w:tr>
      <w:tr w:rsidR="00540707" w:rsidRPr="008C24A1" w:rsidTr="000F4014">
        <w:trPr>
          <w:trHeight w:val="226"/>
        </w:trPr>
        <w:tc>
          <w:tcPr>
            <w:tcW w:w="2518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086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5</w:t>
            </w:r>
          </w:p>
        </w:tc>
      </w:tr>
      <w:tr w:rsidR="00540707" w:rsidRPr="008C24A1" w:rsidTr="000F4014">
        <w:trPr>
          <w:trHeight w:val="311"/>
        </w:trPr>
        <w:tc>
          <w:tcPr>
            <w:tcW w:w="2518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086" w:type="dxa"/>
          </w:tcPr>
          <w:p w:rsidR="00540707" w:rsidRPr="008C24A1" w:rsidRDefault="004D1FD2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Skift</w:t>
            </w:r>
            <w:r w:rsidR="00540707" w:rsidRPr="008C24A1">
              <w:rPr>
                <w:rFonts w:asciiTheme="minorHAnsi" w:hAnsiTheme="minorHAnsi"/>
              </w:rPr>
              <w:t xml:space="preserve"> mellem </w:t>
            </w:r>
            <w:r w:rsidRPr="008C24A1">
              <w:rPr>
                <w:rFonts w:asciiTheme="minorHAnsi" w:hAnsiTheme="minorHAnsi"/>
              </w:rPr>
              <w:t>forskellige</w:t>
            </w:r>
            <w:r w:rsidR="00540707" w:rsidRPr="008C24A1">
              <w:rPr>
                <w:rFonts w:asciiTheme="minorHAnsi" w:hAnsiTheme="minorHAnsi"/>
              </w:rPr>
              <w:t xml:space="preserve"> type</w:t>
            </w:r>
            <w:r w:rsidRPr="008C24A1">
              <w:rPr>
                <w:rFonts w:asciiTheme="minorHAnsi" w:hAnsiTheme="minorHAnsi"/>
              </w:rPr>
              <w:t>r</w:t>
            </w:r>
            <w:r w:rsidR="00540707" w:rsidRPr="008C24A1">
              <w:rPr>
                <w:rFonts w:asciiTheme="minorHAnsi" w:hAnsiTheme="minorHAnsi"/>
              </w:rPr>
              <w:t xml:space="preserve"> lasere for at ændre skudhastighed og skade</w:t>
            </w:r>
          </w:p>
        </w:tc>
      </w:tr>
      <w:tr w:rsidR="00540707" w:rsidRPr="008C24A1" w:rsidTr="000F4014">
        <w:trPr>
          <w:trHeight w:val="226"/>
        </w:trPr>
        <w:tc>
          <w:tcPr>
            <w:tcW w:w="2518" w:type="dxa"/>
          </w:tcPr>
          <w:p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086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540707" w:rsidRPr="008C24A1" w:rsidTr="000F4014">
        <w:trPr>
          <w:trHeight w:val="226"/>
        </w:trPr>
        <w:tc>
          <w:tcPr>
            <w:tcW w:w="2518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086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(primær)</w:t>
            </w:r>
          </w:p>
        </w:tc>
      </w:tr>
      <w:tr w:rsidR="00540707" w:rsidRPr="008C24A1" w:rsidTr="000F4014">
        <w:trPr>
          <w:trHeight w:val="226"/>
        </w:trPr>
        <w:tc>
          <w:tcPr>
            <w:tcW w:w="2518" w:type="dxa"/>
          </w:tcPr>
          <w:p w:rsidR="00540707" w:rsidRPr="008C24A1" w:rsidRDefault="008C24A1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086" w:type="dxa"/>
          </w:tcPr>
          <w:p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540707" w:rsidRPr="008C24A1" w:rsidTr="000F4014">
        <w:trPr>
          <w:trHeight w:val="226"/>
        </w:trPr>
        <w:tc>
          <w:tcPr>
            <w:tcW w:w="2518" w:type="dxa"/>
          </w:tcPr>
          <w:p w:rsidR="00540707" w:rsidRPr="008C24A1" w:rsidRDefault="000F4014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4D1FD2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086" w:type="dxa"/>
          </w:tcPr>
          <w:p w:rsidR="00540707" w:rsidRPr="008C24A1" w:rsidRDefault="004D1FD2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  <w:r w:rsidR="00A91CF7" w:rsidRPr="008C24A1">
              <w:rPr>
                <w:rFonts w:asciiTheme="minorHAnsi" w:hAnsiTheme="minorHAnsi"/>
              </w:rPr>
              <w:t xml:space="preserve"> per spiller</w:t>
            </w:r>
          </w:p>
        </w:tc>
      </w:tr>
      <w:tr w:rsidR="00540707" w:rsidRPr="008C24A1" w:rsidTr="000F4014">
        <w:trPr>
          <w:trHeight w:val="226"/>
        </w:trPr>
        <w:tc>
          <w:tcPr>
            <w:tcW w:w="2518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086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</w:t>
            </w:r>
            <w:r w:rsidR="004D1FD2" w:rsidRPr="008C24A1">
              <w:rPr>
                <w:rFonts w:asciiTheme="minorHAnsi" w:hAnsiTheme="minorHAnsi"/>
              </w:rPr>
              <w:t xml:space="preserve"> er startet, spiltype</w:t>
            </w:r>
            <w:r w:rsidRPr="008C24A1">
              <w:rPr>
                <w:rFonts w:asciiTheme="minorHAnsi" w:hAnsiTheme="minorHAnsi"/>
              </w:rPr>
              <w:t xml:space="preserve"> tillader forskellige lasere</w:t>
            </w:r>
            <w:r w:rsidR="004D1FD2" w:rsidRPr="008C24A1">
              <w:rPr>
                <w:rFonts w:asciiTheme="minorHAnsi" w:hAnsiTheme="minorHAnsi"/>
              </w:rPr>
              <w:t xml:space="preserve"> og spiller er ikke død</w:t>
            </w:r>
          </w:p>
        </w:tc>
      </w:tr>
      <w:tr w:rsidR="00540707" w:rsidRPr="008C24A1" w:rsidTr="000F4014">
        <w:trPr>
          <w:trHeight w:val="226"/>
        </w:trPr>
        <w:tc>
          <w:tcPr>
            <w:tcW w:w="2518" w:type="dxa"/>
          </w:tcPr>
          <w:p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086" w:type="dxa"/>
          </w:tcPr>
          <w:p w:rsidR="00540707" w:rsidRPr="008C24A1" w:rsidRDefault="005B5760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Laser</w:t>
            </w:r>
            <w:r w:rsidR="00540707" w:rsidRPr="008C24A1">
              <w:rPr>
                <w:rFonts w:asciiTheme="minorHAnsi" w:hAnsiTheme="minorHAnsi"/>
              </w:rPr>
              <w:t>type er skiftet</w:t>
            </w:r>
          </w:p>
        </w:tc>
      </w:tr>
      <w:tr w:rsidR="00540707" w:rsidRPr="008C24A1" w:rsidTr="000F4014">
        <w:trPr>
          <w:trHeight w:val="708"/>
        </w:trPr>
        <w:tc>
          <w:tcPr>
            <w:tcW w:w="2518" w:type="dxa"/>
          </w:tcPr>
          <w:p w:rsidR="00540707" w:rsidRPr="008C24A1" w:rsidRDefault="00540707" w:rsidP="008C24A1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</w:t>
            </w:r>
            <w:r w:rsidR="008C24A1" w:rsidRPr="008C24A1">
              <w:rPr>
                <w:rFonts w:asciiTheme="minorHAnsi" w:hAnsiTheme="minorHAnsi"/>
              </w:rPr>
              <w:t>forløb</w:t>
            </w:r>
          </w:p>
        </w:tc>
        <w:tc>
          <w:tcPr>
            <w:tcW w:w="7086" w:type="dxa"/>
          </w:tcPr>
          <w:p w:rsidR="00540707" w:rsidRPr="008C24A1" w:rsidRDefault="005B5760" w:rsidP="00540707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trykker på skifte-knappen på våben</w:t>
            </w:r>
          </w:p>
          <w:p w:rsidR="00540707" w:rsidRPr="008C24A1" w:rsidRDefault="00540707" w:rsidP="00540707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PSoC4 på spillers vest skifter til den næste tilgængelig laser type</w:t>
            </w:r>
          </w:p>
          <w:p w:rsidR="00540707" w:rsidRPr="008C24A1" w:rsidRDefault="005B5760" w:rsidP="002356E0">
            <w:pPr>
              <w:pStyle w:val="Listeafsnit"/>
              <w:numPr>
                <w:ilvl w:val="0"/>
                <w:numId w:val="12"/>
              </w:num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LED på våben</w:t>
            </w:r>
            <w:r w:rsidR="00540707" w:rsidRPr="008C24A1">
              <w:rPr>
                <w:rFonts w:asciiTheme="minorHAnsi" w:hAnsiTheme="minorHAnsi"/>
              </w:rPr>
              <w:t xml:space="preserve"> viser hvilken laser er valgt</w:t>
            </w:r>
          </w:p>
        </w:tc>
      </w:tr>
      <w:tr w:rsidR="00540707" w:rsidRPr="008C24A1" w:rsidTr="000F4014">
        <w:trPr>
          <w:trHeight w:val="241"/>
        </w:trPr>
        <w:tc>
          <w:tcPr>
            <w:tcW w:w="2518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086" w:type="dxa"/>
          </w:tcPr>
          <w:p w:rsidR="00540707" w:rsidRPr="008C24A1" w:rsidRDefault="00540707" w:rsidP="002356E0">
            <w:pPr>
              <w:rPr>
                <w:rFonts w:asciiTheme="minorHAnsi" w:hAnsiTheme="minorHAnsi"/>
              </w:rPr>
            </w:pPr>
          </w:p>
        </w:tc>
      </w:tr>
    </w:tbl>
    <w:p w:rsidR="00540707" w:rsidRPr="008C24A1" w:rsidRDefault="00540707" w:rsidP="00AA2854"/>
    <w:p w:rsidR="00540707" w:rsidRDefault="00540707" w:rsidP="00540707">
      <w:pPr>
        <w:pStyle w:val="Overskrift2"/>
        <w:rPr>
          <w:rFonts w:asciiTheme="minorHAnsi" w:hAnsiTheme="minorHAnsi"/>
        </w:rPr>
      </w:pPr>
      <w:proofErr w:type="spellStart"/>
      <w:r w:rsidRPr="008C24A1">
        <w:rPr>
          <w:rFonts w:asciiTheme="minorHAnsi" w:hAnsiTheme="minorHAnsi"/>
        </w:rPr>
        <w:t>Use</w:t>
      </w:r>
      <w:proofErr w:type="spellEnd"/>
      <w:r w:rsidRPr="008C24A1">
        <w:rPr>
          <w:rFonts w:asciiTheme="minorHAnsi" w:hAnsiTheme="minorHAnsi"/>
        </w:rPr>
        <w:t xml:space="preserve"> case 6</w:t>
      </w:r>
      <w:r w:rsidR="000E46CE">
        <w:rPr>
          <w:rFonts w:asciiTheme="minorHAnsi" w:hAnsiTheme="minorHAnsi"/>
        </w:rPr>
        <w:t>: Afslut spil</w:t>
      </w:r>
      <w:r w:rsidRPr="008C24A1">
        <w:rPr>
          <w:rFonts w:asciiTheme="minorHAnsi" w:hAnsiTheme="minorHAnsi"/>
        </w:rPr>
        <w:t xml:space="preserve"> (Alexander)</w:t>
      </w:r>
    </w:p>
    <w:p w:rsidR="00C44871" w:rsidRPr="00C44871" w:rsidRDefault="00C44871" w:rsidP="00C44871">
      <w:r>
        <w:t xml:space="preserve">Når spiltiden løber ud, bliver alle spillerne orienteret om dette ved </w:t>
      </w:r>
      <w:proofErr w:type="spellStart"/>
      <w:r>
        <w:t>LED’er</w:t>
      </w:r>
      <w:proofErr w:type="spellEnd"/>
      <w:r>
        <w:t>. Herefter går de videre til UC7: Upload data.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80271B" w:rsidRPr="008C24A1" w:rsidTr="000F4014">
        <w:tc>
          <w:tcPr>
            <w:tcW w:w="2518" w:type="dxa"/>
          </w:tcPr>
          <w:p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Afslut spil</w:t>
            </w:r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:rsidR="0080271B" w:rsidRPr="008C24A1" w:rsidRDefault="0080271B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6</w:t>
            </w:r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spillet bliver afsluttet</w:t>
            </w:r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:rsidR="0080271B" w:rsidRPr="008C24A1" w:rsidRDefault="005B5760" w:rsidP="00653ECA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8C24A1">
              <w:rPr>
                <w:rFonts w:asciiTheme="minorHAnsi" w:hAnsiTheme="minorHAnsi"/>
                <w:lang w:val="en-US"/>
              </w:rPr>
              <w:t>Autonom</w:t>
            </w:r>
            <w:proofErr w:type="spellEnd"/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:rsidR="0080271B" w:rsidRPr="008C24A1" w:rsidRDefault="005B5760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80271B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:rsidR="0080271B" w:rsidRPr="008C24A1" w:rsidRDefault="00A91C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80271B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:rsidR="0080271B" w:rsidRPr="008C24A1" w:rsidRDefault="009C6DF7" w:rsidP="009C6DF7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</w:t>
            </w:r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:rsidR="0080271B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afsluttet og klar til upload af score</w:t>
            </w:r>
          </w:p>
        </w:tc>
      </w:tr>
      <w:tr w:rsidR="0080271B" w:rsidRPr="008C24A1" w:rsidTr="000F4014">
        <w:tc>
          <w:tcPr>
            <w:tcW w:w="2518" w:type="dxa"/>
          </w:tcPr>
          <w:p w:rsidR="0080271B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:rsidR="009C6DF7" w:rsidRPr="008C24A1" w:rsidRDefault="009C6DF7" w:rsidP="009C6DF7">
            <w:pPr>
              <w:pStyle w:val="Listeafsnit"/>
              <w:numPr>
                <w:ilvl w:val="0"/>
                <w:numId w:val="9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Tiden løber ud</w:t>
            </w:r>
          </w:p>
          <w:p w:rsidR="0080271B" w:rsidRPr="008C24A1" w:rsidRDefault="009C6DF7" w:rsidP="009C6DF7">
            <w:pPr>
              <w:pStyle w:val="Listeafsnit"/>
              <w:numPr>
                <w:ilvl w:val="0"/>
                <w:numId w:val="9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Spillerne bliver gjort opmærksom på at spillet er afsluttet via. LED</w:t>
            </w:r>
          </w:p>
        </w:tc>
      </w:tr>
      <w:tr w:rsidR="00540707" w:rsidRPr="008C24A1" w:rsidTr="000F4014">
        <w:tc>
          <w:tcPr>
            <w:tcW w:w="2518" w:type="dxa"/>
          </w:tcPr>
          <w:p w:rsidR="00540707" w:rsidRPr="008C24A1" w:rsidRDefault="0054070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:rsidR="00540707" w:rsidRPr="008C24A1" w:rsidRDefault="00540707" w:rsidP="00540707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:rsidR="0080271B" w:rsidRPr="008C24A1" w:rsidRDefault="0080271B" w:rsidP="00AA2854"/>
    <w:p w:rsidR="007D5C4C" w:rsidRDefault="007D5C4C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40707" w:rsidRDefault="00540707" w:rsidP="00540707">
      <w:pPr>
        <w:pStyle w:val="Overskrift2"/>
        <w:rPr>
          <w:rFonts w:asciiTheme="minorHAnsi" w:hAnsiTheme="minorHAnsi"/>
        </w:rPr>
      </w:pPr>
      <w:proofErr w:type="spellStart"/>
      <w:r w:rsidRPr="008C24A1">
        <w:rPr>
          <w:rFonts w:asciiTheme="minorHAnsi" w:hAnsiTheme="minorHAnsi"/>
        </w:rPr>
        <w:lastRenderedPageBreak/>
        <w:t>Use</w:t>
      </w:r>
      <w:proofErr w:type="spellEnd"/>
      <w:r w:rsidRPr="008C24A1">
        <w:rPr>
          <w:rFonts w:asciiTheme="minorHAnsi" w:hAnsiTheme="minorHAnsi"/>
        </w:rPr>
        <w:t xml:space="preserve"> case 7</w:t>
      </w:r>
      <w:r w:rsidR="000E46CE">
        <w:rPr>
          <w:rFonts w:asciiTheme="minorHAnsi" w:hAnsiTheme="minorHAnsi"/>
        </w:rPr>
        <w:t>: Upload data</w:t>
      </w:r>
      <w:r w:rsidRPr="008C24A1">
        <w:rPr>
          <w:rFonts w:asciiTheme="minorHAnsi" w:hAnsiTheme="minorHAnsi"/>
        </w:rPr>
        <w:t xml:space="preserve"> (Alexander)</w:t>
      </w:r>
    </w:p>
    <w:p w:rsidR="00C44871" w:rsidRPr="00C44871" w:rsidRDefault="00C44871" w:rsidP="00C44871">
      <w:r>
        <w:t xml:space="preserve">Spillet er slut og alle spillerne skal tilslutte deres vest til </w:t>
      </w:r>
      <w:proofErr w:type="spellStart"/>
      <w:r>
        <w:t>DevKit</w:t>
      </w:r>
      <w:proofErr w:type="spellEnd"/>
      <w:r>
        <w:t xml:space="preserve"> og overfører vestens data.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:rsidR="009C6DF7" w:rsidRPr="008C24A1" w:rsidRDefault="008C24A1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Upload data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7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bliver uploadet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>Spiller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9C6DF7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afsluttet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At d</w:t>
            </w:r>
            <w:r w:rsidR="00C44871">
              <w:rPr>
                <w:rFonts w:asciiTheme="minorHAnsi" w:hAnsiTheme="minorHAnsi"/>
              </w:rPr>
              <w:t xml:space="preserve">ata fra vesten er uploadet til </w:t>
            </w:r>
            <w:proofErr w:type="spellStart"/>
            <w:r w:rsidR="00C44871">
              <w:rPr>
                <w:rFonts w:asciiTheme="minorHAnsi" w:hAnsiTheme="minorHAnsi"/>
              </w:rPr>
              <w:t>DevK</w:t>
            </w:r>
            <w:r w:rsidRPr="008C24A1">
              <w:rPr>
                <w:rFonts w:asciiTheme="minorHAnsi" w:hAnsiTheme="minorHAnsi"/>
              </w:rPr>
              <w:t>it</w:t>
            </w:r>
            <w:proofErr w:type="spellEnd"/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:rsidR="009C6DF7" w:rsidRPr="008C24A1" w:rsidRDefault="00C44871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Spiller forbinder vest til </w:t>
            </w:r>
            <w:proofErr w:type="spellStart"/>
            <w:r>
              <w:rPr>
                <w:rFonts w:asciiTheme="minorHAnsi" w:hAnsiTheme="minorHAnsi"/>
              </w:rPr>
              <w:t>DevK</w:t>
            </w:r>
            <w:r w:rsidR="009C6DF7" w:rsidRPr="008C24A1">
              <w:rPr>
                <w:rFonts w:asciiTheme="minorHAnsi" w:hAnsiTheme="minorHAnsi"/>
              </w:rPr>
              <w:t>it</w:t>
            </w:r>
            <w:proofErr w:type="spellEnd"/>
          </w:p>
          <w:p w:rsidR="009C6DF7" w:rsidRPr="008C24A1" w:rsidRDefault="00C44871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Der vises på </w:t>
            </w:r>
            <w:proofErr w:type="spellStart"/>
            <w:r>
              <w:rPr>
                <w:rFonts w:asciiTheme="minorHAnsi" w:hAnsiTheme="minorHAnsi"/>
              </w:rPr>
              <w:t>DevK</w:t>
            </w:r>
            <w:r w:rsidR="008C24A1" w:rsidRPr="008C24A1">
              <w:rPr>
                <w:rFonts w:asciiTheme="minorHAnsi" w:hAnsiTheme="minorHAnsi"/>
              </w:rPr>
              <w:t>it</w:t>
            </w:r>
            <w:proofErr w:type="spellEnd"/>
            <w:r w:rsidR="008C24A1" w:rsidRPr="008C24A1">
              <w:rPr>
                <w:rFonts w:asciiTheme="minorHAnsi" w:hAnsiTheme="minorHAnsi"/>
              </w:rPr>
              <w:t>,</w:t>
            </w:r>
            <w:r w:rsidR="009C6DF7" w:rsidRPr="008C24A1">
              <w:rPr>
                <w:rFonts w:asciiTheme="minorHAnsi" w:hAnsiTheme="minorHAnsi"/>
              </w:rPr>
              <w:t xml:space="preserve"> at forbindelsen er oprettet [Undtagelse 1: Forbindelsen mislykkedes]</w:t>
            </w:r>
          </w:p>
          <w:p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trykkes på ’Start overførsel’</w:t>
            </w:r>
          </w:p>
          <w:p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Der vises en besked om at overførslen er fuldført [Undtagelse 2: Overførsel mislykkedes]</w:t>
            </w:r>
          </w:p>
          <w:p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afkobl</w:t>
            </w:r>
            <w:r w:rsidR="00C44871">
              <w:rPr>
                <w:rFonts w:asciiTheme="minorHAnsi" w:hAnsiTheme="minorHAnsi"/>
              </w:rPr>
              <w:t xml:space="preserve">er sin forbindelse til </w:t>
            </w:r>
            <w:proofErr w:type="spellStart"/>
            <w:r w:rsidR="00C44871">
              <w:rPr>
                <w:rFonts w:asciiTheme="minorHAnsi" w:hAnsiTheme="minorHAnsi"/>
              </w:rPr>
              <w:t>DevK</w:t>
            </w:r>
            <w:r w:rsidR="008C24A1" w:rsidRPr="008C24A1">
              <w:rPr>
                <w:rFonts w:asciiTheme="minorHAnsi" w:hAnsiTheme="minorHAnsi"/>
              </w:rPr>
              <w:t>it</w:t>
            </w:r>
            <w:proofErr w:type="spellEnd"/>
          </w:p>
          <w:p w:rsidR="009C6DF7" w:rsidRPr="008C24A1" w:rsidRDefault="009C6DF7" w:rsidP="009C6DF7">
            <w:pPr>
              <w:pStyle w:val="Listeafsnit"/>
              <w:numPr>
                <w:ilvl w:val="0"/>
                <w:numId w:val="10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Punkt 1-5 gentages indtil alle spillers data er overført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:rsidR="009C6DF7" w:rsidRPr="008C24A1" w:rsidRDefault="009C6DF7" w:rsidP="009C6DF7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[Undtagelse 1] Forbindelsen mislykkedes, der vises en fejlmeddelelse på </w:t>
            </w:r>
            <w:proofErr w:type="spellStart"/>
            <w:r w:rsidRPr="008C24A1">
              <w:rPr>
                <w:rFonts w:asciiTheme="minorHAnsi" w:hAnsiTheme="minorHAnsi"/>
              </w:rPr>
              <w:t>devkit</w:t>
            </w:r>
            <w:proofErr w:type="spellEnd"/>
          </w:p>
          <w:p w:rsidR="009C6DF7" w:rsidRPr="008C24A1" w:rsidRDefault="009C6DF7" w:rsidP="009C6DF7">
            <w:p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 xml:space="preserve">[Undtagelse 2] Overførslen mislykkedes, der vises en fejlmeddelelse på </w:t>
            </w:r>
            <w:proofErr w:type="spellStart"/>
            <w:r w:rsidRPr="008C24A1">
              <w:rPr>
                <w:rFonts w:asciiTheme="minorHAnsi" w:hAnsiTheme="minorHAnsi"/>
              </w:rPr>
              <w:t>devkit</w:t>
            </w:r>
            <w:proofErr w:type="spellEnd"/>
          </w:p>
        </w:tc>
      </w:tr>
    </w:tbl>
    <w:p w:rsidR="009C6DF7" w:rsidRPr="008C24A1" w:rsidRDefault="009C6DF7" w:rsidP="00AA2854"/>
    <w:p w:rsidR="00540707" w:rsidRDefault="00540707" w:rsidP="00540707">
      <w:pPr>
        <w:pStyle w:val="Overskrift2"/>
        <w:rPr>
          <w:rFonts w:asciiTheme="minorHAnsi" w:hAnsiTheme="minorHAnsi"/>
        </w:rPr>
      </w:pPr>
      <w:proofErr w:type="spellStart"/>
      <w:r w:rsidRPr="008C24A1">
        <w:rPr>
          <w:rFonts w:asciiTheme="minorHAnsi" w:hAnsiTheme="minorHAnsi"/>
        </w:rPr>
        <w:t>Use</w:t>
      </w:r>
      <w:proofErr w:type="spellEnd"/>
      <w:r w:rsidRPr="008C24A1">
        <w:rPr>
          <w:rFonts w:asciiTheme="minorHAnsi" w:hAnsiTheme="minorHAnsi"/>
        </w:rPr>
        <w:t xml:space="preserve"> case 8</w:t>
      </w:r>
      <w:r w:rsidR="000E46CE">
        <w:rPr>
          <w:rFonts w:asciiTheme="minorHAnsi" w:hAnsiTheme="minorHAnsi"/>
        </w:rPr>
        <w:t>: Vis resultat</w:t>
      </w:r>
      <w:r w:rsidRPr="008C24A1">
        <w:rPr>
          <w:rFonts w:asciiTheme="minorHAnsi" w:hAnsiTheme="minorHAnsi"/>
        </w:rPr>
        <w:t xml:space="preserve"> (Alexander)</w:t>
      </w:r>
    </w:p>
    <w:p w:rsidR="00C44871" w:rsidRPr="00C44871" w:rsidRDefault="00C44871" w:rsidP="00C44871">
      <w:r>
        <w:t xml:space="preserve">Når alle spillernes data er blevet overført, behandler </w:t>
      </w:r>
      <w:proofErr w:type="spellStart"/>
      <w:r>
        <w:t>DevKit</w:t>
      </w:r>
      <w:proofErr w:type="spellEnd"/>
      <w:r>
        <w:t xml:space="preserve"> det og viser resultaterne </w:t>
      </w:r>
      <w:r w:rsidR="001A10E6">
        <w:t xml:space="preserve">for </w:t>
      </w:r>
      <w:proofErr w:type="spellStart"/>
      <w:r w:rsidR="001A10E6">
        <w:t>kills</w:t>
      </w:r>
      <w:proofErr w:type="spellEnd"/>
      <w:r w:rsidR="001A10E6">
        <w:t xml:space="preserve">, </w:t>
      </w:r>
      <w:proofErr w:type="spellStart"/>
      <w:r w:rsidR="001A10E6">
        <w:t>deaths</w:t>
      </w:r>
      <w:proofErr w:type="spellEnd"/>
      <w:r w:rsidR="001A10E6">
        <w:t xml:space="preserve"> og andet.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110"/>
      </w:tblGrid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110" w:type="dxa"/>
          </w:tcPr>
          <w:p w:rsidR="009C6DF7" w:rsidRPr="008C24A1" w:rsidRDefault="008C24A1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Vis resultat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spacing w:line="259" w:lineRule="auto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8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bliver uploadet og</w:t>
            </w:r>
            <w:r w:rsidR="00C44871">
              <w:rPr>
                <w:rFonts w:asciiTheme="minorHAnsi" w:hAnsiTheme="minorHAnsi"/>
              </w:rPr>
              <w:t xml:space="preserve"> vist på </w:t>
            </w:r>
            <w:proofErr w:type="spellStart"/>
            <w:r w:rsidR="00C44871">
              <w:rPr>
                <w:rFonts w:asciiTheme="minorHAnsi" w:hAnsiTheme="minorHAnsi"/>
              </w:rPr>
              <w:t>DevK</w:t>
            </w:r>
            <w:r w:rsidR="00540707" w:rsidRPr="008C24A1">
              <w:rPr>
                <w:rFonts w:asciiTheme="minorHAnsi" w:hAnsiTheme="minorHAnsi"/>
              </w:rPr>
              <w:t>it</w:t>
            </w:r>
            <w:proofErr w:type="spellEnd"/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110" w:type="dxa"/>
          </w:tcPr>
          <w:p w:rsidR="009C6DF7" w:rsidRPr="008C24A1" w:rsidRDefault="00540707" w:rsidP="00653ECA">
            <w:pPr>
              <w:rPr>
                <w:rFonts w:asciiTheme="minorHAnsi" w:hAnsiTheme="minorHAnsi"/>
                <w:lang w:val="en-US"/>
              </w:rPr>
            </w:pPr>
            <w:r w:rsidRPr="008C24A1">
              <w:rPr>
                <w:rFonts w:asciiTheme="minorHAnsi" w:hAnsiTheme="minorHAnsi"/>
                <w:lang w:val="en-US"/>
              </w:rPr>
              <w:t xml:space="preserve">Use case 7 </w:t>
            </w:r>
            <w:proofErr w:type="spellStart"/>
            <w:r w:rsidRPr="008C24A1">
              <w:rPr>
                <w:rFonts w:asciiTheme="minorHAnsi" w:hAnsiTheme="minorHAnsi"/>
                <w:lang w:val="en-US"/>
              </w:rPr>
              <w:t>er</w:t>
            </w:r>
            <w:proofErr w:type="spellEnd"/>
            <w:r w:rsidRPr="008C24A1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8C24A1">
              <w:rPr>
                <w:rFonts w:asciiTheme="minorHAnsi" w:hAnsiTheme="minorHAnsi"/>
                <w:lang w:val="en-US"/>
              </w:rPr>
              <w:t>gennemført</w:t>
            </w:r>
            <w:proofErr w:type="spellEnd"/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110" w:type="dxa"/>
          </w:tcPr>
          <w:p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110" w:type="dxa"/>
          </w:tcPr>
          <w:p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UC7: Upload data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0F4014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</w:t>
            </w:r>
            <w:r w:rsidR="009C6DF7" w:rsidRPr="008C24A1">
              <w:rPr>
                <w:rFonts w:asciiTheme="minorHAnsi" w:hAnsiTheme="minorHAnsi"/>
              </w:rPr>
              <w:t>amtidige forekomster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110" w:type="dxa"/>
          </w:tcPr>
          <w:p w:rsidR="009C6DF7" w:rsidRPr="008C24A1" w:rsidRDefault="00540707" w:rsidP="00653ECA">
            <w:pPr>
              <w:rPr>
                <w:rFonts w:asciiTheme="minorHAnsi" w:hAnsiTheme="minorHAnsi"/>
              </w:rPr>
            </w:pPr>
            <w:proofErr w:type="spellStart"/>
            <w:r w:rsidRPr="008C24A1">
              <w:rPr>
                <w:rFonts w:asciiTheme="minorHAnsi" w:hAnsiTheme="minorHAnsi"/>
              </w:rPr>
              <w:t>Use</w:t>
            </w:r>
            <w:proofErr w:type="spellEnd"/>
            <w:r w:rsidRPr="008C24A1">
              <w:rPr>
                <w:rFonts w:asciiTheme="minorHAnsi" w:hAnsiTheme="minorHAnsi"/>
              </w:rPr>
              <w:t xml:space="preserve"> case 7 gennemført uden fejl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4D1FD2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110" w:type="dxa"/>
          </w:tcPr>
          <w:p w:rsidR="009C6DF7" w:rsidRPr="008C24A1" w:rsidRDefault="00540707" w:rsidP="00540707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Data er behandlet og vist på</w:t>
            </w:r>
            <w:r w:rsidR="00C44871">
              <w:rPr>
                <w:rFonts w:asciiTheme="minorHAnsi" w:hAnsiTheme="minorHAnsi"/>
              </w:rPr>
              <w:t xml:space="preserve"> </w:t>
            </w:r>
            <w:proofErr w:type="spellStart"/>
            <w:r w:rsidR="00C44871">
              <w:rPr>
                <w:rFonts w:asciiTheme="minorHAnsi" w:hAnsiTheme="minorHAnsi"/>
              </w:rPr>
              <w:t>DevK</w:t>
            </w:r>
            <w:r w:rsidR="009C6DF7" w:rsidRPr="008C24A1">
              <w:rPr>
                <w:rFonts w:asciiTheme="minorHAnsi" w:hAnsiTheme="minorHAnsi"/>
              </w:rPr>
              <w:t>it</w:t>
            </w:r>
            <w:proofErr w:type="spellEnd"/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8C24A1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110" w:type="dxa"/>
          </w:tcPr>
          <w:p w:rsidR="00540707" w:rsidRPr="008C24A1" w:rsidRDefault="00C44871" w:rsidP="00540707">
            <w:pPr>
              <w:pStyle w:val="Listeafsnit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Data bliver behandlet på </w:t>
            </w:r>
            <w:proofErr w:type="spellStart"/>
            <w:r>
              <w:rPr>
                <w:rFonts w:asciiTheme="minorHAnsi" w:hAnsiTheme="minorHAnsi"/>
              </w:rPr>
              <w:t>DevK</w:t>
            </w:r>
            <w:r w:rsidR="00540707" w:rsidRPr="008C24A1">
              <w:rPr>
                <w:rFonts w:asciiTheme="minorHAnsi" w:hAnsiTheme="minorHAnsi"/>
              </w:rPr>
              <w:t>it</w:t>
            </w:r>
            <w:proofErr w:type="spellEnd"/>
          </w:p>
          <w:p w:rsidR="00540707" w:rsidRPr="008C24A1" w:rsidRDefault="00C44871" w:rsidP="00540707">
            <w:pPr>
              <w:pStyle w:val="Listeafsnit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Data vises på </w:t>
            </w:r>
            <w:proofErr w:type="spellStart"/>
            <w:r>
              <w:rPr>
                <w:rFonts w:asciiTheme="minorHAnsi" w:hAnsiTheme="minorHAnsi"/>
              </w:rPr>
              <w:t>DevK</w:t>
            </w:r>
            <w:r w:rsidR="00540707" w:rsidRPr="008C24A1">
              <w:rPr>
                <w:rFonts w:asciiTheme="minorHAnsi" w:hAnsiTheme="minorHAnsi"/>
              </w:rPr>
              <w:t>it</w:t>
            </w:r>
            <w:proofErr w:type="spellEnd"/>
          </w:p>
          <w:p w:rsidR="009C6DF7" w:rsidRPr="008C24A1" w:rsidRDefault="00540707" w:rsidP="00540707">
            <w:pPr>
              <w:pStyle w:val="Listeafsnit"/>
              <w:numPr>
                <w:ilvl w:val="0"/>
                <w:numId w:val="11"/>
              </w:numPr>
              <w:spacing w:after="160"/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 har mulighed for at gemme data eller resette spillet</w:t>
            </w:r>
          </w:p>
        </w:tc>
      </w:tr>
      <w:tr w:rsidR="009C6DF7" w:rsidRPr="008C24A1" w:rsidTr="000F4014">
        <w:tc>
          <w:tcPr>
            <w:tcW w:w="2518" w:type="dxa"/>
          </w:tcPr>
          <w:p w:rsidR="009C6DF7" w:rsidRPr="008C24A1" w:rsidRDefault="009C6DF7" w:rsidP="00653ECA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110" w:type="dxa"/>
          </w:tcPr>
          <w:p w:rsidR="009C6DF7" w:rsidRPr="008C24A1" w:rsidRDefault="009C6DF7" w:rsidP="00653ECA">
            <w:pPr>
              <w:spacing w:after="160"/>
              <w:rPr>
                <w:rFonts w:asciiTheme="minorHAnsi" w:hAnsiTheme="minorHAnsi"/>
              </w:rPr>
            </w:pPr>
          </w:p>
        </w:tc>
      </w:tr>
    </w:tbl>
    <w:p w:rsidR="00540707" w:rsidRPr="008C24A1" w:rsidRDefault="00540707" w:rsidP="00540707"/>
    <w:p w:rsidR="007D5C4C" w:rsidRDefault="007D5C4C">
      <w:pPr>
        <w:spacing w:after="200"/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24A1" w:rsidRDefault="008C24A1" w:rsidP="008C24A1">
      <w:pPr>
        <w:pStyle w:val="Overskrift2"/>
        <w:rPr>
          <w:rFonts w:asciiTheme="minorHAnsi" w:hAnsiTheme="minorHAnsi"/>
        </w:rPr>
      </w:pPr>
      <w:proofErr w:type="spellStart"/>
      <w:r w:rsidRPr="008C24A1">
        <w:rPr>
          <w:rFonts w:asciiTheme="minorHAnsi" w:hAnsiTheme="minorHAnsi"/>
        </w:rPr>
        <w:lastRenderedPageBreak/>
        <w:t>Use</w:t>
      </w:r>
      <w:proofErr w:type="spellEnd"/>
      <w:r w:rsidRPr="008C24A1">
        <w:rPr>
          <w:rFonts w:asciiTheme="minorHAnsi" w:hAnsiTheme="minorHAnsi"/>
        </w:rPr>
        <w:t xml:space="preserve"> case 9</w:t>
      </w:r>
      <w:r w:rsidR="000E46CE">
        <w:rPr>
          <w:rFonts w:asciiTheme="minorHAnsi" w:hAnsiTheme="minorHAnsi"/>
        </w:rPr>
        <w:t xml:space="preserve">: </w:t>
      </w:r>
      <w:proofErr w:type="spellStart"/>
      <w:r w:rsidR="000E46CE">
        <w:rPr>
          <w:rFonts w:asciiTheme="minorHAnsi" w:hAnsiTheme="minorHAnsi"/>
        </w:rPr>
        <w:t>Cooldown</w:t>
      </w:r>
      <w:proofErr w:type="spellEnd"/>
      <w:r w:rsidRPr="008C24A1">
        <w:rPr>
          <w:rFonts w:asciiTheme="minorHAnsi" w:hAnsiTheme="minorHAnsi"/>
        </w:rPr>
        <w:t xml:space="preserve"> (Paul)</w:t>
      </w:r>
    </w:p>
    <w:p w:rsidR="001A10E6" w:rsidRPr="001A10E6" w:rsidRDefault="00167874" w:rsidP="001A10E6">
      <w:r>
        <w:t xml:space="preserve">Se termliste om </w:t>
      </w:r>
      <w:proofErr w:type="spellStart"/>
      <w:r>
        <w:t>Cooldown</w:t>
      </w:r>
      <w:proofErr w:type="spellEnd"/>
      <w:r w:rsidR="00330C6F">
        <w:t>, Heat og Overheat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518"/>
        <w:gridCol w:w="7260"/>
      </w:tblGrid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Navn</w:t>
            </w:r>
          </w:p>
        </w:tc>
        <w:tc>
          <w:tcPr>
            <w:tcW w:w="7260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proofErr w:type="spellStart"/>
            <w:r w:rsidRPr="008C24A1">
              <w:rPr>
                <w:rFonts w:asciiTheme="minorHAnsi" w:hAnsiTheme="minorHAnsi"/>
              </w:rPr>
              <w:t>Cooldown</w:t>
            </w:r>
            <w:proofErr w:type="spellEnd"/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ID</w:t>
            </w:r>
          </w:p>
        </w:tc>
        <w:tc>
          <w:tcPr>
            <w:tcW w:w="7260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9</w:t>
            </w:r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Mål</w:t>
            </w:r>
          </w:p>
        </w:tc>
        <w:tc>
          <w:tcPr>
            <w:tcW w:w="7260" w:type="dxa"/>
          </w:tcPr>
          <w:p w:rsidR="008C24A1" w:rsidRPr="008C24A1" w:rsidRDefault="00330C6F" w:rsidP="00BC4F48">
            <w:pPr>
              <w:tabs>
                <w:tab w:val="left" w:pos="13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8C24A1" w:rsidRPr="008C24A1">
              <w:rPr>
                <w:rFonts w:asciiTheme="minorHAnsi" w:hAnsiTheme="minorHAnsi"/>
              </w:rPr>
              <w:t>eat-værdi</w:t>
            </w:r>
            <w:r w:rsidR="008C24A1" w:rsidRPr="008C24A1">
              <w:rPr>
                <w:rFonts w:asciiTheme="minorHAnsi" w:hAnsiTheme="minorHAnsi"/>
              </w:rPr>
              <w:t xml:space="preserve"> tæller ned til nul</w:t>
            </w:r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Initiator</w:t>
            </w:r>
          </w:p>
        </w:tc>
        <w:tc>
          <w:tcPr>
            <w:tcW w:w="7260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Autonom</w:t>
            </w:r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Aktører</w:t>
            </w:r>
          </w:p>
        </w:tc>
        <w:tc>
          <w:tcPr>
            <w:tcW w:w="7260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Spiller</w:t>
            </w:r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Referencer</w:t>
            </w:r>
          </w:p>
        </w:tc>
        <w:tc>
          <w:tcPr>
            <w:tcW w:w="7260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-</w:t>
            </w:r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Samtidige forekomster</w:t>
            </w:r>
          </w:p>
        </w:tc>
        <w:tc>
          <w:tcPr>
            <w:tcW w:w="7260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1</w:t>
            </w:r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Forudsætninger</w:t>
            </w:r>
          </w:p>
        </w:tc>
        <w:tc>
          <w:tcPr>
            <w:tcW w:w="7260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Spillet er startet</w:t>
            </w:r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Resultat</w:t>
            </w:r>
          </w:p>
        </w:tc>
        <w:tc>
          <w:tcPr>
            <w:tcW w:w="7260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Våben</w:t>
            </w:r>
            <w:r w:rsidR="00330C6F">
              <w:rPr>
                <w:rFonts w:asciiTheme="minorHAnsi" w:hAnsiTheme="minorHAnsi"/>
              </w:rPr>
              <w:t>s H</w:t>
            </w:r>
            <w:r w:rsidRPr="008C24A1">
              <w:rPr>
                <w:rFonts w:asciiTheme="minorHAnsi" w:hAnsiTheme="minorHAnsi"/>
              </w:rPr>
              <w:t>eat-</w:t>
            </w:r>
            <w:r w:rsidRPr="008C24A1">
              <w:rPr>
                <w:rFonts w:asciiTheme="minorHAnsi" w:hAnsiTheme="minorHAnsi"/>
              </w:rPr>
              <w:t>værdi er nulstillet</w:t>
            </w:r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Hovedforløb</w:t>
            </w:r>
          </w:p>
        </w:tc>
        <w:tc>
          <w:tcPr>
            <w:tcW w:w="7260" w:type="dxa"/>
          </w:tcPr>
          <w:p w:rsidR="008C24A1" w:rsidRPr="008C24A1" w:rsidRDefault="00330C6F" w:rsidP="008C24A1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</w:t>
            </w:r>
            <w:r w:rsidR="007861DA">
              <w:rPr>
                <w:rFonts w:asciiTheme="minorHAnsi" w:hAnsiTheme="minorHAnsi"/>
              </w:rPr>
              <w:t>eat-</w:t>
            </w:r>
            <w:r w:rsidR="008C24A1" w:rsidRPr="008C24A1">
              <w:rPr>
                <w:rFonts w:asciiTheme="minorHAnsi" w:hAnsiTheme="minorHAnsi"/>
              </w:rPr>
              <w:t xml:space="preserve">værdi tæller ned til nul </w:t>
            </w:r>
            <w:r>
              <w:rPr>
                <w:rFonts w:asciiTheme="minorHAnsi" w:hAnsiTheme="minorHAnsi"/>
              </w:rPr>
              <w:t>[Undtagelse 1: H</w:t>
            </w:r>
            <w:r w:rsidR="008C24A1">
              <w:rPr>
                <w:rFonts w:asciiTheme="minorHAnsi" w:hAnsiTheme="minorHAnsi"/>
              </w:rPr>
              <w:t>eat-</w:t>
            </w:r>
            <w:r>
              <w:rPr>
                <w:rFonts w:asciiTheme="minorHAnsi" w:hAnsiTheme="minorHAnsi"/>
              </w:rPr>
              <w:t>værdi er højere end Overheat</w:t>
            </w:r>
            <w:r w:rsidR="008C24A1" w:rsidRPr="008C24A1">
              <w:rPr>
                <w:rFonts w:asciiTheme="minorHAnsi" w:hAnsiTheme="minorHAnsi"/>
              </w:rPr>
              <w:t>]</w:t>
            </w:r>
          </w:p>
        </w:tc>
      </w:tr>
      <w:tr w:rsidR="008C24A1" w:rsidRPr="008C24A1" w:rsidTr="00BC4F48">
        <w:tc>
          <w:tcPr>
            <w:tcW w:w="2518" w:type="dxa"/>
          </w:tcPr>
          <w:p w:rsidR="008C24A1" w:rsidRPr="008C24A1" w:rsidRDefault="008C24A1" w:rsidP="00BC4F48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Undtagelser</w:t>
            </w:r>
          </w:p>
        </w:tc>
        <w:tc>
          <w:tcPr>
            <w:tcW w:w="7260" w:type="dxa"/>
          </w:tcPr>
          <w:p w:rsidR="008C24A1" w:rsidRPr="008C24A1" w:rsidRDefault="008C24A1" w:rsidP="00330C6F">
            <w:pPr>
              <w:rPr>
                <w:rFonts w:asciiTheme="minorHAnsi" w:hAnsiTheme="minorHAnsi"/>
              </w:rPr>
            </w:pPr>
            <w:r w:rsidRPr="008C24A1">
              <w:rPr>
                <w:rFonts w:asciiTheme="minorHAnsi" w:hAnsiTheme="minorHAnsi"/>
              </w:rPr>
              <w:t>Und</w:t>
            </w:r>
            <w:r w:rsidR="007861DA">
              <w:rPr>
                <w:rFonts w:asciiTheme="minorHAnsi" w:hAnsiTheme="minorHAnsi"/>
              </w:rPr>
              <w:t>t</w:t>
            </w:r>
            <w:r w:rsidRPr="008C24A1">
              <w:rPr>
                <w:rFonts w:asciiTheme="minorHAnsi" w:hAnsiTheme="minorHAnsi"/>
              </w:rPr>
              <w:t xml:space="preserve">agelse 1: Våbnet kan ikke </w:t>
            </w:r>
            <w:r w:rsidR="00330C6F">
              <w:rPr>
                <w:rFonts w:asciiTheme="minorHAnsi" w:hAnsiTheme="minorHAnsi"/>
              </w:rPr>
              <w:t>skyde indtil H</w:t>
            </w:r>
            <w:r>
              <w:rPr>
                <w:rFonts w:asciiTheme="minorHAnsi" w:hAnsiTheme="minorHAnsi"/>
              </w:rPr>
              <w:t>eat-værdi</w:t>
            </w:r>
            <w:r w:rsidRPr="008C24A1">
              <w:rPr>
                <w:rFonts w:asciiTheme="minorHAnsi" w:hAnsiTheme="minorHAnsi"/>
              </w:rPr>
              <w:t xml:space="preserve"> er </w:t>
            </w:r>
            <w:r w:rsidR="00330C6F">
              <w:rPr>
                <w:rFonts w:asciiTheme="minorHAnsi" w:hAnsiTheme="minorHAnsi"/>
              </w:rPr>
              <w:t>0</w:t>
            </w:r>
            <w:bookmarkStart w:id="1" w:name="_GoBack"/>
            <w:bookmarkEnd w:id="1"/>
          </w:p>
        </w:tc>
      </w:tr>
    </w:tbl>
    <w:p w:rsidR="008C24A1" w:rsidRPr="008C24A1" w:rsidRDefault="008C24A1" w:rsidP="008C24A1">
      <w:pPr>
        <w:rPr>
          <w:sz w:val="20"/>
          <w:szCs w:val="20"/>
        </w:rPr>
      </w:pPr>
    </w:p>
    <w:p w:rsidR="008C24A1" w:rsidRPr="008C24A1" w:rsidRDefault="008C24A1" w:rsidP="00540707"/>
    <w:sectPr w:rsidR="008C24A1" w:rsidRPr="008C24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362" w:rsidRDefault="000F6362" w:rsidP="003012B8">
      <w:pPr>
        <w:spacing w:line="240" w:lineRule="auto"/>
      </w:pPr>
      <w:r>
        <w:separator/>
      </w:r>
    </w:p>
  </w:endnote>
  <w:endnote w:type="continuationSeparator" w:id="0">
    <w:p w:rsidR="000F6362" w:rsidRDefault="000F6362" w:rsidP="00301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362" w:rsidRDefault="000F6362" w:rsidP="003012B8">
      <w:pPr>
        <w:spacing w:line="240" w:lineRule="auto"/>
      </w:pPr>
      <w:r>
        <w:separator/>
      </w:r>
    </w:p>
  </w:footnote>
  <w:footnote w:type="continuationSeparator" w:id="0">
    <w:p w:rsidR="000F6362" w:rsidRDefault="000F6362" w:rsidP="00301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CB6"/>
    <w:multiLevelType w:val="hybridMultilevel"/>
    <w:tmpl w:val="51ACB3FC"/>
    <w:lvl w:ilvl="0" w:tplc="8182D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83BC1"/>
    <w:multiLevelType w:val="hybridMultilevel"/>
    <w:tmpl w:val="805E02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61F54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7C6144"/>
    <w:multiLevelType w:val="hybridMultilevel"/>
    <w:tmpl w:val="8474CE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55B5C"/>
    <w:multiLevelType w:val="hybridMultilevel"/>
    <w:tmpl w:val="655C06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22549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61460"/>
    <w:multiLevelType w:val="hybridMultilevel"/>
    <w:tmpl w:val="D1B25B50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D07343C"/>
    <w:multiLevelType w:val="hybridMultilevel"/>
    <w:tmpl w:val="4628E4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D78F4"/>
    <w:multiLevelType w:val="hybridMultilevel"/>
    <w:tmpl w:val="4628E4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0254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52A62"/>
    <w:multiLevelType w:val="hybridMultilevel"/>
    <w:tmpl w:val="C8B2D0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523F7"/>
    <w:multiLevelType w:val="hybridMultilevel"/>
    <w:tmpl w:val="F76234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F48C8"/>
    <w:multiLevelType w:val="hybridMultilevel"/>
    <w:tmpl w:val="C8B2D0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0D144D"/>
    <w:multiLevelType w:val="hybridMultilevel"/>
    <w:tmpl w:val="52CE14D2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F7E2C96"/>
    <w:multiLevelType w:val="hybridMultilevel"/>
    <w:tmpl w:val="651C585A"/>
    <w:lvl w:ilvl="0" w:tplc="8182D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61461"/>
    <w:multiLevelType w:val="hybridMultilevel"/>
    <w:tmpl w:val="B4800A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0"/>
  </w:num>
  <w:num w:numId="5">
    <w:abstractNumId w:val="13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9"/>
  </w:num>
  <w:num w:numId="11">
    <w:abstractNumId w:val="15"/>
  </w:num>
  <w:num w:numId="12">
    <w:abstractNumId w:val="4"/>
  </w:num>
  <w:num w:numId="13">
    <w:abstractNumId w:val="11"/>
  </w:num>
  <w:num w:numId="14">
    <w:abstractNumId w:val="0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0B6"/>
    <w:rsid w:val="00057EBA"/>
    <w:rsid w:val="00093710"/>
    <w:rsid w:val="000E46CE"/>
    <w:rsid w:val="000F4014"/>
    <w:rsid w:val="000F6362"/>
    <w:rsid w:val="00167874"/>
    <w:rsid w:val="00190B98"/>
    <w:rsid w:val="001A0908"/>
    <w:rsid w:val="001A10E6"/>
    <w:rsid w:val="002E2111"/>
    <w:rsid w:val="003012B8"/>
    <w:rsid w:val="00321DAA"/>
    <w:rsid w:val="00330C6F"/>
    <w:rsid w:val="003938CD"/>
    <w:rsid w:val="004D1FD2"/>
    <w:rsid w:val="005101A8"/>
    <w:rsid w:val="00533C05"/>
    <w:rsid w:val="00540707"/>
    <w:rsid w:val="005B5760"/>
    <w:rsid w:val="005C16B1"/>
    <w:rsid w:val="005D1071"/>
    <w:rsid w:val="006A531F"/>
    <w:rsid w:val="007861DA"/>
    <w:rsid w:val="007B0571"/>
    <w:rsid w:val="007D5C4C"/>
    <w:rsid w:val="0080271B"/>
    <w:rsid w:val="0083267D"/>
    <w:rsid w:val="008C24A1"/>
    <w:rsid w:val="009763EF"/>
    <w:rsid w:val="009C6DF7"/>
    <w:rsid w:val="00A25A77"/>
    <w:rsid w:val="00A6388A"/>
    <w:rsid w:val="00A91CF7"/>
    <w:rsid w:val="00AA2854"/>
    <w:rsid w:val="00C05BE4"/>
    <w:rsid w:val="00C44871"/>
    <w:rsid w:val="00D3210B"/>
    <w:rsid w:val="00D4372E"/>
    <w:rsid w:val="00DB4788"/>
    <w:rsid w:val="00DC0184"/>
    <w:rsid w:val="00DE1FC3"/>
    <w:rsid w:val="00E95118"/>
    <w:rsid w:val="00F450B6"/>
    <w:rsid w:val="00FD1E9F"/>
    <w:rsid w:val="00F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A7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C05B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07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3012B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2B8"/>
  </w:style>
  <w:style w:type="paragraph" w:styleId="Sidefod">
    <w:name w:val="footer"/>
    <w:basedOn w:val="Normal"/>
    <w:link w:val="SidefodTegn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2B8"/>
  </w:style>
  <w:style w:type="table" w:customStyle="1" w:styleId="Gittertabel4-farve11">
    <w:name w:val="Gittertabel 4 - farve 11"/>
    <w:basedOn w:val="Tabel-Normal"/>
    <w:uiPriority w:val="49"/>
    <w:rsid w:val="00190B9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ysskygge-fremhvningsfarve5">
    <w:name w:val="Light Shading Accent 5"/>
    <w:basedOn w:val="Tabel-Normal"/>
    <w:uiPriority w:val="60"/>
    <w:rsid w:val="008326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eafsnit">
    <w:name w:val="List Paragraph"/>
    <w:basedOn w:val="Normal"/>
    <w:uiPriority w:val="34"/>
    <w:qFormat/>
    <w:rsid w:val="0083267D"/>
    <w:pPr>
      <w:ind w:left="720"/>
      <w:contextualSpacing/>
    </w:pPr>
  </w:style>
  <w:style w:type="table" w:styleId="Tabel-Gitter">
    <w:name w:val="Table Grid"/>
    <w:basedOn w:val="Tabel-Normal"/>
    <w:uiPriority w:val="59"/>
    <w:rsid w:val="00DE1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4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A7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C05B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407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5B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3012B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12B8"/>
  </w:style>
  <w:style w:type="paragraph" w:styleId="Sidefod">
    <w:name w:val="footer"/>
    <w:basedOn w:val="Normal"/>
    <w:link w:val="SidefodTegn"/>
    <w:uiPriority w:val="99"/>
    <w:unhideWhenUsed/>
    <w:rsid w:val="003012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12B8"/>
  </w:style>
  <w:style w:type="table" w:customStyle="1" w:styleId="Gittertabel4-farve11">
    <w:name w:val="Gittertabel 4 - farve 11"/>
    <w:basedOn w:val="Tabel-Normal"/>
    <w:uiPriority w:val="49"/>
    <w:rsid w:val="00190B9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ysskygge-fremhvningsfarve5">
    <w:name w:val="Light Shading Accent 5"/>
    <w:basedOn w:val="Tabel-Normal"/>
    <w:uiPriority w:val="60"/>
    <w:rsid w:val="0083267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eafsnit">
    <w:name w:val="List Paragraph"/>
    <w:basedOn w:val="Normal"/>
    <w:uiPriority w:val="34"/>
    <w:qFormat/>
    <w:rsid w:val="0083267D"/>
    <w:pPr>
      <w:ind w:left="720"/>
      <w:contextualSpacing/>
    </w:pPr>
  </w:style>
  <w:style w:type="table" w:styleId="Tabel-Gitter">
    <w:name w:val="Table Grid"/>
    <w:basedOn w:val="Tabel-Normal"/>
    <w:uiPriority w:val="59"/>
    <w:rsid w:val="00DE1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40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8667-DD9D-400A-9CEB-02220771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1033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Wulff</cp:lastModifiedBy>
  <cp:revision>18</cp:revision>
  <dcterms:created xsi:type="dcterms:W3CDTF">2014-09-19T10:34:00Z</dcterms:created>
  <dcterms:modified xsi:type="dcterms:W3CDTF">2014-09-22T13:27:00Z</dcterms:modified>
</cp:coreProperties>
</file>