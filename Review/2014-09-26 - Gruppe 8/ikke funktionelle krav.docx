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FE247" w14:textId="77777777" w:rsidR="008673A7" w:rsidRPr="009D562F" w:rsidRDefault="008673A7" w:rsidP="008673A7">
      <w:pPr>
        <w:pStyle w:val="Heading1"/>
        <w:rPr>
          <w:color w:val="000000" w:themeColor="text1"/>
        </w:rPr>
      </w:pPr>
      <w:bookmarkStart w:id="0" w:name="_Toc398899733"/>
      <w:r w:rsidRPr="009D562F">
        <w:rPr>
          <w:color w:val="000000" w:themeColor="text1"/>
        </w:rPr>
        <w:t>Ikke-funktionelle krav</w:t>
      </w:r>
      <w:bookmarkEnd w:id="0"/>
    </w:p>
    <w:p w14:paraId="06F8BA54" w14:textId="77777777" w:rsidR="008673A7" w:rsidRPr="009D562F" w:rsidRDefault="008673A7" w:rsidP="008673A7">
      <w:pPr>
        <w:rPr>
          <w:color w:val="000000" w:themeColor="text1"/>
        </w:rPr>
      </w:pPr>
    </w:p>
    <w:p w14:paraId="0F10D7CC" w14:textId="77777777" w:rsidR="008673A7" w:rsidRPr="00B915E6" w:rsidRDefault="008673A7" w:rsidP="008673A7">
      <w:pPr>
        <w:pStyle w:val="Heading2"/>
        <w:numPr>
          <w:ilvl w:val="0"/>
          <w:numId w:val="2"/>
        </w:numPr>
        <w:rPr>
          <w:b w:val="0"/>
          <w:color w:val="000000" w:themeColor="text1"/>
        </w:rPr>
      </w:pPr>
      <w:bookmarkStart w:id="1" w:name="_Toc398899734"/>
      <w:r w:rsidRPr="00B915E6">
        <w:rPr>
          <w:b w:val="0"/>
          <w:color w:val="000000" w:themeColor="text1"/>
        </w:rPr>
        <w:t>Usability</w:t>
      </w:r>
      <w:bookmarkEnd w:id="1"/>
    </w:p>
    <w:p w14:paraId="14337831" w14:textId="77777777" w:rsidR="008673A7" w:rsidRDefault="008673A7" w:rsidP="008673A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Spillet </w:t>
      </w:r>
      <w:commentRangeStart w:id="2"/>
      <w:r>
        <w:rPr>
          <w:color w:val="000000" w:themeColor="text1"/>
        </w:rPr>
        <w:t xml:space="preserve">burde </w:t>
      </w:r>
      <w:commentRangeEnd w:id="2"/>
      <w:r w:rsidR="00E27EBA">
        <w:rPr>
          <w:rStyle w:val="CommentReference"/>
        </w:rPr>
        <w:commentReference w:id="2"/>
      </w:r>
      <w:r>
        <w:rPr>
          <w:color w:val="000000" w:themeColor="text1"/>
        </w:rPr>
        <w:t>være tilgængeligt for mennesker i alderen fra 7 år og op.</w:t>
      </w:r>
    </w:p>
    <w:p w14:paraId="1596A36E" w14:textId="77777777" w:rsidR="008673A7" w:rsidRDefault="008673A7" w:rsidP="008673A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Systemet skal kunne håndtere min. 2 sæt af veste og pistoler</w:t>
      </w:r>
    </w:p>
    <w:p w14:paraId="4F086C35" w14:textId="77777777" w:rsidR="00725A0E" w:rsidRPr="00725A0E" w:rsidRDefault="00725A0E" w:rsidP="00725A0E">
      <w:pPr>
        <w:pStyle w:val="ListParagraph"/>
        <w:numPr>
          <w:ilvl w:val="0"/>
          <w:numId w:val="1"/>
        </w:numPr>
      </w:pPr>
      <w:r>
        <w:t>Vest + pistol skal være mobile</w:t>
      </w:r>
    </w:p>
    <w:p w14:paraId="112BFE68" w14:textId="77777777" w:rsidR="008673A7" w:rsidRPr="00725A0E" w:rsidRDefault="008673A7" w:rsidP="008673A7">
      <w:pPr>
        <w:pStyle w:val="ListParagraph"/>
        <w:numPr>
          <w:ilvl w:val="0"/>
          <w:numId w:val="1"/>
        </w:numPr>
        <w:rPr>
          <w:color w:val="C0504D" w:themeColor="accent2"/>
        </w:rPr>
      </w:pPr>
      <w:commentRangeStart w:id="3"/>
      <w:r w:rsidRPr="00725A0E">
        <w:rPr>
          <w:color w:val="C0504D" w:themeColor="accent2"/>
        </w:rPr>
        <w:t xml:space="preserve">Systemet </w:t>
      </w:r>
      <w:commentRangeStart w:id="4"/>
      <w:r w:rsidRPr="00725A0E">
        <w:rPr>
          <w:color w:val="C0504D" w:themeColor="accent2"/>
        </w:rPr>
        <w:t>burde</w:t>
      </w:r>
      <w:commentRangeEnd w:id="4"/>
      <w:r w:rsidR="00E27EBA">
        <w:rPr>
          <w:rStyle w:val="CommentReference"/>
        </w:rPr>
        <w:commentReference w:id="4"/>
      </w:r>
      <w:r w:rsidRPr="00725A0E">
        <w:rPr>
          <w:color w:val="C0504D" w:themeColor="accent2"/>
        </w:rPr>
        <w:t xml:space="preserve"> afspille lyde i forbindelse med at der skydes eller man rammes af skud.</w:t>
      </w:r>
      <w:r w:rsidR="00725A0E">
        <w:rPr>
          <w:color w:val="C0504D" w:themeColor="accent2"/>
        </w:rPr>
        <w:t xml:space="preserve"> </w:t>
      </w:r>
      <w:commentRangeEnd w:id="3"/>
      <w:r w:rsidR="00E27EBA">
        <w:rPr>
          <w:rStyle w:val="CommentReference"/>
        </w:rPr>
        <w:commentReference w:id="3"/>
      </w:r>
    </w:p>
    <w:p w14:paraId="5FCB8464" w14:textId="77777777" w:rsidR="008673A7" w:rsidRPr="00B915E6" w:rsidRDefault="008673A7" w:rsidP="008673A7">
      <w:pPr>
        <w:pStyle w:val="Heading2"/>
        <w:numPr>
          <w:ilvl w:val="0"/>
          <w:numId w:val="2"/>
        </w:numPr>
        <w:rPr>
          <w:b w:val="0"/>
          <w:color w:val="000000" w:themeColor="text1"/>
        </w:rPr>
      </w:pPr>
      <w:bookmarkStart w:id="5" w:name="_Toc398899735"/>
      <w:r w:rsidRPr="00B915E6">
        <w:rPr>
          <w:b w:val="0"/>
          <w:color w:val="000000" w:themeColor="text1"/>
        </w:rPr>
        <w:t>Reliability</w:t>
      </w:r>
      <w:bookmarkEnd w:id="5"/>
    </w:p>
    <w:p w14:paraId="1DA2DB67" w14:textId="77777777" w:rsidR="008673A7" w:rsidRPr="00725A0E" w:rsidRDefault="008673A7" w:rsidP="008673A7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725A0E">
        <w:rPr>
          <w:color w:val="C0504D" w:themeColor="accent2"/>
        </w:rPr>
        <w:t xml:space="preserve">Ultralydssensoren </w:t>
      </w:r>
      <w:commentRangeStart w:id="6"/>
      <w:r w:rsidRPr="00725A0E">
        <w:rPr>
          <w:color w:val="C0504D" w:themeColor="accent2"/>
        </w:rPr>
        <w:t xml:space="preserve">burde </w:t>
      </w:r>
      <w:commentRangeEnd w:id="6"/>
      <w:r w:rsidR="00E27EBA">
        <w:rPr>
          <w:rStyle w:val="CommentReference"/>
        </w:rPr>
        <w:commentReference w:id="6"/>
      </w:r>
      <w:r w:rsidRPr="00725A0E">
        <w:rPr>
          <w:color w:val="C0504D" w:themeColor="accent2"/>
        </w:rPr>
        <w:t>ikke være retningsbestemt</w:t>
      </w:r>
    </w:p>
    <w:p w14:paraId="0BC7C78D" w14:textId="77777777" w:rsidR="008673A7" w:rsidRDefault="008673A7" w:rsidP="008673A7">
      <w:pPr>
        <w:pStyle w:val="ListParagraph"/>
        <w:numPr>
          <w:ilvl w:val="0"/>
          <w:numId w:val="1"/>
        </w:numPr>
      </w:pPr>
      <w:r>
        <w:t xml:space="preserve">Spillet </w:t>
      </w:r>
      <w:commentRangeStart w:id="7"/>
      <w:r>
        <w:t>burde</w:t>
      </w:r>
      <w:commentRangeEnd w:id="7"/>
      <w:r w:rsidR="00E27EBA">
        <w:rPr>
          <w:rStyle w:val="CommentReference"/>
        </w:rPr>
        <w:commentReference w:id="7"/>
      </w:r>
      <w:r>
        <w:t xml:space="preserve"> kunne spilles min. 20 gange uden fejl</w:t>
      </w:r>
    </w:p>
    <w:p w14:paraId="0A3F2A7E" w14:textId="77777777" w:rsidR="00725A0E" w:rsidRPr="009D562F" w:rsidRDefault="00725A0E" w:rsidP="008673A7">
      <w:pPr>
        <w:pStyle w:val="ListParagraph"/>
        <w:numPr>
          <w:ilvl w:val="0"/>
          <w:numId w:val="1"/>
        </w:numPr>
      </w:pPr>
      <w:r>
        <w:t>Udstyret (vest og pistol) skal kunne håndtere at spilleren løber rundt og evt. vælter.</w:t>
      </w:r>
    </w:p>
    <w:p w14:paraId="344DD514" w14:textId="77777777" w:rsidR="008673A7" w:rsidRPr="009D562F" w:rsidRDefault="008673A7" w:rsidP="008673A7">
      <w:pPr>
        <w:rPr>
          <w:color w:val="000000" w:themeColor="text1"/>
        </w:rPr>
      </w:pPr>
    </w:p>
    <w:p w14:paraId="28F427AD" w14:textId="77777777" w:rsidR="008673A7" w:rsidRPr="00B915E6" w:rsidRDefault="008673A7" w:rsidP="008673A7">
      <w:pPr>
        <w:pStyle w:val="Heading2"/>
        <w:numPr>
          <w:ilvl w:val="0"/>
          <w:numId w:val="2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>Performance</w:t>
      </w:r>
    </w:p>
    <w:p w14:paraId="39A2CF4C" w14:textId="77777777" w:rsidR="008673A7" w:rsidRDefault="008673A7" w:rsidP="008673A7">
      <w:pPr>
        <w:pStyle w:val="ListParagraph"/>
        <w:numPr>
          <w:ilvl w:val="0"/>
          <w:numId w:val="1"/>
        </w:numPr>
      </w:pPr>
      <w:r>
        <w:t>Tiden fra spiller affyrer skud til modspiller registrere skud skal ligge under 50ms</w:t>
      </w:r>
    </w:p>
    <w:p w14:paraId="35F759F9" w14:textId="77777777" w:rsidR="008673A7" w:rsidRPr="009D562F" w:rsidRDefault="008673A7" w:rsidP="008673A7">
      <w:pPr>
        <w:pStyle w:val="ListParagraph"/>
        <w:numPr>
          <w:ilvl w:val="0"/>
          <w:numId w:val="1"/>
        </w:numPr>
      </w:pPr>
      <w:r>
        <w:t>Lasersensoren skal kunne registrere skud i både lyse og mørke rum</w:t>
      </w:r>
    </w:p>
    <w:p w14:paraId="6D43643F" w14:textId="77777777" w:rsidR="008673A7" w:rsidRDefault="008673A7" w:rsidP="008673A7">
      <w:pPr>
        <w:pStyle w:val="ListParagraph"/>
        <w:numPr>
          <w:ilvl w:val="0"/>
          <w:numId w:val="1"/>
        </w:numPr>
      </w:pPr>
      <w:r>
        <w:t xml:space="preserve">Vesten </w:t>
      </w:r>
      <w:commentRangeStart w:id="8"/>
      <w:r>
        <w:t xml:space="preserve">burde </w:t>
      </w:r>
      <w:commentRangeEnd w:id="8"/>
      <w:r w:rsidR="00E27EBA">
        <w:rPr>
          <w:rStyle w:val="CommentReference"/>
        </w:rPr>
        <w:commentReference w:id="8"/>
      </w:r>
      <w:r>
        <w:t>ikke veje over 3kg</w:t>
      </w:r>
    </w:p>
    <w:p w14:paraId="4D69A6F8" w14:textId="77777777" w:rsidR="00725A0E" w:rsidRDefault="00725A0E" w:rsidP="008673A7">
      <w:pPr>
        <w:pStyle w:val="ListParagraph"/>
        <w:numPr>
          <w:ilvl w:val="0"/>
          <w:numId w:val="1"/>
        </w:numPr>
      </w:pPr>
      <w:r>
        <w:t xml:space="preserve">Pistolen </w:t>
      </w:r>
      <w:commentRangeStart w:id="9"/>
      <w:r>
        <w:t>burde</w:t>
      </w:r>
      <w:commentRangeEnd w:id="9"/>
      <w:r w:rsidR="00E27EBA">
        <w:rPr>
          <w:rStyle w:val="CommentReference"/>
        </w:rPr>
        <w:commentReference w:id="9"/>
      </w:r>
      <w:r>
        <w:t xml:space="preserve"> ikke veje over 300g</w:t>
      </w:r>
    </w:p>
    <w:p w14:paraId="69374917" w14:textId="77777777" w:rsidR="008673A7" w:rsidRPr="00B915E6" w:rsidRDefault="008673A7" w:rsidP="008673A7">
      <w:pPr>
        <w:pStyle w:val="ListParagraph"/>
      </w:pPr>
    </w:p>
    <w:p w14:paraId="08FBDEC3" w14:textId="77777777" w:rsidR="008673A7" w:rsidRPr="00B915E6" w:rsidRDefault="008673A7" w:rsidP="008673A7">
      <w:pPr>
        <w:pStyle w:val="Heading2"/>
        <w:numPr>
          <w:ilvl w:val="0"/>
          <w:numId w:val="2"/>
        </w:numPr>
        <w:rPr>
          <w:b w:val="0"/>
          <w:color w:val="000000" w:themeColor="text1"/>
          <w:lang w:val="en-US"/>
        </w:rPr>
      </w:pPr>
      <w:bookmarkStart w:id="10" w:name="_Toc398899737"/>
      <w:r w:rsidRPr="00B915E6">
        <w:rPr>
          <w:b w:val="0"/>
          <w:color w:val="000000" w:themeColor="text1"/>
          <w:lang w:val="en-US"/>
        </w:rPr>
        <w:t>Supportability</w:t>
      </w:r>
      <w:bookmarkEnd w:id="10"/>
    </w:p>
    <w:p w14:paraId="419D856E" w14:textId="77777777" w:rsidR="008673A7" w:rsidRDefault="008673A7" w:rsidP="008673A7">
      <w:pPr>
        <w:pStyle w:val="ListParagraph"/>
        <w:numPr>
          <w:ilvl w:val="0"/>
          <w:numId w:val="1"/>
        </w:numPr>
      </w:pPr>
      <w:r w:rsidRPr="009D562F">
        <w:t xml:space="preserve">De enkelte dele </w:t>
      </w:r>
      <w:commentRangeStart w:id="11"/>
      <w:r>
        <w:t>burde</w:t>
      </w:r>
      <w:commentRangeEnd w:id="11"/>
      <w:r w:rsidR="00E27EBA">
        <w:rPr>
          <w:rStyle w:val="CommentReference"/>
        </w:rPr>
        <w:commentReference w:id="11"/>
      </w:r>
      <w:r w:rsidRPr="009D562F">
        <w:t xml:space="preserve"> kunne udskiftes </w:t>
      </w:r>
      <w:r>
        <w:t>i</w:t>
      </w:r>
      <w:r w:rsidRPr="009D562F">
        <w:t xml:space="preserve"> tilfælde </w:t>
      </w:r>
      <w:r>
        <w:t>af fejl</w:t>
      </w:r>
    </w:p>
    <w:p w14:paraId="53149557" w14:textId="77777777" w:rsidR="008673A7" w:rsidRPr="009D562F" w:rsidRDefault="008673A7" w:rsidP="00E27EBA">
      <w:pPr>
        <w:pStyle w:val="ListParagraph"/>
        <w:pPrChange w:id="12" w:author="Fiskr" w:date="2014-09-24T12:25:00Z">
          <w:pPr>
            <w:pStyle w:val="ListParagraph"/>
            <w:numPr>
              <w:numId w:val="1"/>
            </w:numPr>
            <w:ind w:hanging="360"/>
          </w:pPr>
        </w:pPrChange>
      </w:pPr>
      <w:bookmarkStart w:id="13" w:name="_GoBack"/>
      <w:bookmarkEnd w:id="13"/>
    </w:p>
    <w:p w14:paraId="57B21647" w14:textId="77777777" w:rsidR="008673A7" w:rsidRPr="009D562F" w:rsidRDefault="008673A7" w:rsidP="008673A7">
      <w:pPr>
        <w:rPr>
          <w:color w:val="000000" w:themeColor="text1"/>
        </w:rPr>
      </w:pPr>
    </w:p>
    <w:p w14:paraId="660D7C4E" w14:textId="77777777" w:rsidR="00124012" w:rsidRDefault="00E27EBA"/>
    <w:sectPr w:rsidR="00124012" w:rsidSect="002F42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iskr" w:date="2014-09-24T12:22:00Z" w:initials="F">
    <w:p w14:paraId="793C0796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Overvej, om det er det bedste ord. ”Burde” indikerer, at det bør være det, men ikke nødvendigvis er det. </w:t>
      </w:r>
    </w:p>
  </w:comment>
  <w:comment w:id="4" w:author="Fiskr" w:date="2014-09-24T12:23:00Z" w:initials="F">
    <w:p w14:paraId="0EFBFE48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Se ovenstående. </w:t>
      </w:r>
    </w:p>
  </w:comment>
  <w:comment w:id="3" w:author="Fiskr" w:date="2014-09-24T12:20:00Z" w:initials="F">
    <w:p w14:paraId="7456BC23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Hvilke lyde? Hvor høje er de? Hvad sfspilles de over? </w:t>
      </w:r>
    </w:p>
  </w:comment>
  <w:comment w:id="6" w:author="Fiskr" w:date="2014-09-24T12:23:00Z" w:initials="F">
    <w:p w14:paraId="3E7C7C75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Se ovenstående. </w:t>
      </w:r>
    </w:p>
  </w:comment>
  <w:comment w:id="7" w:author="Fiskr" w:date="2014-09-24T12:23:00Z" w:initials="F">
    <w:p w14:paraId="48BF6427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Se ovenstående. </w:t>
      </w:r>
    </w:p>
  </w:comment>
  <w:comment w:id="8" w:author="Fiskr" w:date="2014-09-24T12:24:00Z" w:initials="F">
    <w:p w14:paraId="7172093A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Se ovenstående. </w:t>
      </w:r>
    </w:p>
  </w:comment>
  <w:comment w:id="9" w:author="Fiskr" w:date="2014-09-24T12:24:00Z" w:initials="F">
    <w:p w14:paraId="3ED8E6D6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 xml:space="preserve">Se ovenstående. </w:t>
      </w:r>
    </w:p>
  </w:comment>
  <w:comment w:id="11" w:author="Fiskr" w:date="2014-09-24T12:24:00Z" w:initials="F">
    <w:p w14:paraId="221C87D2" w14:textId="77777777" w:rsidR="00E27EBA" w:rsidRDefault="00E27EBA">
      <w:pPr>
        <w:pStyle w:val="CommentText"/>
      </w:pPr>
      <w:r>
        <w:rPr>
          <w:rStyle w:val="CommentReference"/>
        </w:rPr>
        <w:annotationRef/>
      </w:r>
      <w:r>
        <w:t>Se ovenstående.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3C0796" w15:done="0"/>
  <w15:commentEx w15:paraId="0EFBFE48" w15:done="0"/>
  <w15:commentEx w15:paraId="7456BC23" w15:done="0"/>
  <w15:commentEx w15:paraId="3E7C7C75" w15:done="0"/>
  <w15:commentEx w15:paraId="48BF6427" w15:done="0"/>
  <w15:commentEx w15:paraId="7172093A" w15:done="0"/>
  <w15:commentEx w15:paraId="3ED8E6D6" w15:done="0"/>
  <w15:commentEx w15:paraId="221C87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A64FF"/>
    <w:multiLevelType w:val="hybridMultilevel"/>
    <w:tmpl w:val="F4AAA0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23D8F"/>
    <w:multiLevelType w:val="hybridMultilevel"/>
    <w:tmpl w:val="BB621A64"/>
    <w:lvl w:ilvl="0" w:tplc="664612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skr">
    <w15:presenceInfo w15:providerId="None" w15:userId="Fis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673A7"/>
    <w:rsid w:val="002F427C"/>
    <w:rsid w:val="004A4524"/>
    <w:rsid w:val="00725A0E"/>
    <w:rsid w:val="008673A7"/>
    <w:rsid w:val="00A927D5"/>
    <w:rsid w:val="00E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8A09"/>
  <w15:docId w15:val="{7EDF0B06-E9B3-46F5-A0EC-B58644A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3A7"/>
  </w:style>
  <w:style w:type="paragraph" w:styleId="Heading1">
    <w:name w:val="heading 1"/>
    <w:basedOn w:val="Normal"/>
    <w:next w:val="Normal"/>
    <w:link w:val="Heading1Char"/>
    <w:uiPriority w:val="9"/>
    <w:qFormat/>
    <w:rsid w:val="0086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73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E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E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E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E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689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Fiskr</cp:lastModifiedBy>
  <cp:revision>3</cp:revision>
  <dcterms:created xsi:type="dcterms:W3CDTF">2014-09-22T12:54:00Z</dcterms:created>
  <dcterms:modified xsi:type="dcterms:W3CDTF">2014-09-24T10:25:00Z</dcterms:modified>
</cp:coreProperties>
</file>