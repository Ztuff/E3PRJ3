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BFBB0" w14:textId="27DA6F04" w:rsidR="00AA2D50" w:rsidRDefault="00AA2D50" w:rsidP="000831BA">
      <w:pPr>
        <w:pStyle w:val="Heading2"/>
      </w:pPr>
      <w:r>
        <w:t>Projektformulering</w:t>
      </w:r>
    </w:p>
    <w:p w14:paraId="68838B51" w14:textId="01CB7842" w:rsidR="006E7862" w:rsidRDefault="00AA2D50" w:rsidP="00AA2D50">
      <w:r>
        <w:t>Vi har fået til opgave at sk</w:t>
      </w:r>
      <w:r w:rsidR="00862C9F">
        <w:t>abe et system, som benytter DevK</w:t>
      </w:r>
      <w:r>
        <w:t>it8000, PSoC og sensorer. Til det formål har vi valgt at designe og lave ”Laser Tag”.</w:t>
      </w:r>
      <w:ins w:id="0" w:author="Fiskr" w:date="2014-09-24T11:27:00Z">
        <w:r w:rsidR="00DB0F35">
          <w:br/>
        </w:r>
      </w:ins>
      <w:r w:rsidR="006E7862">
        <w:br/>
      </w:r>
      <w:r w:rsidRPr="00EC4936">
        <w:rPr>
          <w:rStyle w:val="Heading2Char"/>
        </w:rPr>
        <w:t>Laser Tag</w:t>
      </w:r>
      <w:r w:rsidR="001D2CA0">
        <w:t xml:space="preserve"> er et spil for 2-8</w:t>
      </w:r>
      <w:r w:rsidR="00F07670">
        <w:t xml:space="preserve"> personer </w:t>
      </w:r>
      <w:ins w:id="1" w:author="Fiskr" w:date="2014-09-24T11:28:00Z">
        <w:r w:rsidR="00DB0F35">
          <w:t>der</w:t>
        </w:r>
      </w:ins>
      <w:del w:id="2" w:author="Fiskr" w:date="2014-09-24T11:28:00Z">
        <w:r w:rsidR="00F07670" w:rsidDel="00DB0F35">
          <w:delText>og</w:delText>
        </w:r>
      </w:del>
      <w:r w:rsidR="00F07670">
        <w:t xml:space="preserve"> kræver,</w:t>
      </w:r>
      <w:r>
        <w:t xml:space="preserve"> at hver spiller</w:t>
      </w:r>
      <w:r w:rsidR="006E7862">
        <w:t xml:space="preserve"> </w:t>
      </w:r>
      <w:r w:rsidR="000672F4">
        <w:t>har en laser</w:t>
      </w:r>
      <w:r>
        <w:t>, som bruges til at skyde modstanderen, samt en vest</w:t>
      </w:r>
      <w:ins w:id="3" w:author="Fiskr" w:date="2014-09-24T11:30:00Z">
        <w:r w:rsidR="00DB0F35">
          <w:t>,</w:t>
        </w:r>
      </w:ins>
      <w:r>
        <w:t xml:space="preserve"> der registrerer skud fra andre. </w:t>
      </w:r>
      <w:r w:rsidR="006E7862">
        <w:br/>
        <w:t>Inden spillet sættes i gang, væ</w:t>
      </w:r>
      <w:r w:rsidR="00F07670">
        <w:t>lges indstillingerne for spil-sessionen</w:t>
      </w:r>
      <w:r w:rsidR="006E7862">
        <w:t xml:space="preserve"> via </w:t>
      </w:r>
      <w:r w:rsidR="00130DF9">
        <w:t>touch-</w:t>
      </w:r>
      <w:r w:rsidR="00862C9F">
        <w:t>UI på DevK</w:t>
      </w:r>
      <w:r w:rsidR="006E7862">
        <w:t>it8000. Disse i</w:t>
      </w:r>
      <w:r w:rsidR="00130DF9">
        <w:t>ndstillinger inkluderer spille</w:t>
      </w:r>
      <w:r w:rsidR="006E7862">
        <w:t xml:space="preserve">tid i minutter, antal liv, affyringshastighed for pistolen og andre </w:t>
      </w:r>
      <w:commentRangeStart w:id="4"/>
      <w:r w:rsidR="006E7862">
        <w:t>TBD</w:t>
      </w:r>
      <w:commentRangeEnd w:id="4"/>
      <w:r w:rsidR="00CA46BC">
        <w:rPr>
          <w:rStyle w:val="CommentReference"/>
        </w:rPr>
        <w:commentReference w:id="4"/>
      </w:r>
      <w:r w:rsidR="006E7862">
        <w:t>.</w:t>
      </w:r>
      <w:r w:rsidR="00130DF9">
        <w:br/>
        <w:t>Når spillet er slut, uploader alle spillerne på skift deres pis</w:t>
      </w:r>
      <w:r w:rsidR="00862C9F">
        <w:t>tol og vest (via et kabel) til DevK</w:t>
      </w:r>
      <w:r w:rsidR="00130DF9">
        <w:t>it8000, som vil behandle data og herefter vise en score-list</w:t>
      </w:r>
      <w:r w:rsidR="00F07670">
        <w:t>e</w:t>
      </w:r>
      <w:r w:rsidR="00130DF9">
        <w:t>.</w:t>
      </w:r>
    </w:p>
    <w:p w14:paraId="19849059" w14:textId="28CB97B0" w:rsidR="006E7862" w:rsidRDefault="000672F4" w:rsidP="00AA2D50">
      <w:r>
        <w:rPr>
          <w:b/>
        </w:rPr>
        <w:t>Laseren</w:t>
      </w:r>
      <w:r w:rsidR="006E7862">
        <w:rPr>
          <w:b/>
        </w:rPr>
        <w:t xml:space="preserve"> </w:t>
      </w:r>
      <w:r>
        <w:t>”affyrer” en laser</w:t>
      </w:r>
      <w:r w:rsidR="006E7862">
        <w:t>stråle, når spilleren trykker på aftrækkeren</w:t>
      </w:r>
      <w:r>
        <w:t>.</w:t>
      </w:r>
      <w:r w:rsidR="00F07670">
        <w:br/>
      </w:r>
      <w:r w:rsidR="006E7862">
        <w:t xml:space="preserve">Hvis </w:t>
      </w:r>
      <w:r>
        <w:t>laser</w:t>
      </w:r>
      <w:r w:rsidR="006E7862">
        <w:t>stråle</w:t>
      </w:r>
      <w:r>
        <w:t>n</w:t>
      </w:r>
      <w:r w:rsidR="006E7862">
        <w:t xml:space="preserve"> rammer en modspillers </w:t>
      </w:r>
      <w:r w:rsidR="006E7862" w:rsidRPr="006E7862">
        <w:rPr>
          <w:b/>
        </w:rPr>
        <w:t>vest</w:t>
      </w:r>
      <w:r w:rsidR="006E7862">
        <w:t>, registr</w:t>
      </w:r>
      <w:r>
        <w:t xml:space="preserve">eres skuddet ved hjælp af en </w:t>
      </w:r>
      <w:r w:rsidR="006E7862">
        <w:t>senso</w:t>
      </w:r>
      <w:r>
        <w:t>r og den ramte spiller mister health</w:t>
      </w:r>
      <w:r w:rsidR="006E7862">
        <w:t xml:space="preserve">. </w:t>
      </w:r>
      <w:r>
        <w:t>Når en spiller har mistet 100 health, ind</w:t>
      </w:r>
      <w:ins w:id="5" w:author="Fiskr" w:date="2014-09-24T11:35:00Z">
        <w:r w:rsidR="00DB0F35">
          <w:t xml:space="preserve">træffer </w:t>
        </w:r>
      </w:ins>
      <w:del w:id="6" w:author="Fiskr" w:date="2014-09-24T11:35:00Z">
        <w:r w:rsidDel="00DB0F35">
          <w:delText xml:space="preserve">går </w:delText>
        </w:r>
      </w:del>
      <w:r>
        <w:t>døden</w:t>
      </w:r>
      <w:ins w:id="7" w:author="Fiskr" w:date="2014-09-24T11:35:00Z">
        <w:r w:rsidR="00DB0F35">
          <w:t xml:space="preserve">. </w:t>
        </w:r>
      </w:ins>
      <w:del w:id="8" w:author="Fiskr" w:date="2014-09-24T11:35:00Z">
        <w:r w:rsidDel="00DB0F35">
          <w:delText xml:space="preserve"> og </w:delText>
        </w:r>
      </w:del>
      <w:ins w:id="9" w:author="Fiskr" w:date="2014-09-24T11:35:00Z">
        <w:r w:rsidR="00DB0F35">
          <w:t>D</w:t>
        </w:r>
      </w:ins>
      <w:del w:id="10" w:author="Fiskr" w:date="2014-09-24T11:35:00Z">
        <w:r w:rsidDel="00DB0F35">
          <w:delText>d</w:delText>
        </w:r>
      </w:del>
      <w:r>
        <w:t>et</w:t>
      </w:r>
      <w:ins w:id="11" w:author="Fiskr" w:date="2014-09-24T11:35:00Z">
        <w:r w:rsidR="00DB0F35">
          <w:t>te</w:t>
        </w:r>
      </w:ins>
      <w:r>
        <w:t xml:space="preserve"> indikeres</w:t>
      </w:r>
      <w:r w:rsidR="006E7862">
        <w:t xml:space="preserve"> ved lys og lyd, </w:t>
      </w:r>
      <w:r w:rsidR="00130DF9">
        <w:t>så spilleren er opmærksom på begivenheden</w:t>
      </w:r>
      <w:r w:rsidR="006E7862">
        <w:t>.</w:t>
      </w:r>
      <w:r w:rsidR="00F07670">
        <w:br/>
      </w:r>
      <w:r>
        <w:t>Laser</w:t>
      </w:r>
      <w:r w:rsidR="00F07670">
        <w:t xml:space="preserve"> og vest er tilkoblet en PSoC, som gemmer data og spil-indstillinger. Det er samtidigt de</w:t>
      </w:r>
      <w:r w:rsidR="00862C9F">
        <w:t>nne, der skal uploade data til DevK</w:t>
      </w:r>
      <w:r w:rsidR="00F07670">
        <w:t>it8000, når spil-sessionen er slut</w:t>
      </w:r>
      <w:r w:rsidR="0000207B">
        <w:t>.</w:t>
      </w:r>
    </w:p>
    <w:p w14:paraId="0DA26BB8" w14:textId="51C400F2" w:rsidR="0000207B" w:rsidRDefault="001D2CA0" w:rsidP="00AA2D50">
      <w:r>
        <w:t>Spilleren vil løbende kunne orientere sig</w:t>
      </w:r>
      <w:ins w:id="12" w:author="Fiskr" w:date="2014-09-24T11:37:00Z">
        <w:r w:rsidR="00CA46BC">
          <w:t xml:space="preserve"> </w:t>
        </w:r>
      </w:ins>
      <w:del w:id="13" w:author="Fiskr" w:date="2014-09-24T11:37:00Z">
        <w:r w:rsidDel="00CA46BC">
          <w:delText xml:space="preserve">, </w:delText>
        </w:r>
      </w:del>
      <w:r>
        <w:t>om</w:t>
      </w:r>
      <w:ins w:id="14" w:author="Fiskr" w:date="2014-09-24T11:37:00Z">
        <w:r w:rsidR="00CA46BC">
          <w:t>, hvorvidt</w:t>
        </w:r>
      </w:ins>
      <w:r>
        <w:t xml:space="preserve"> en modspiller er i nærheden</w:t>
      </w:r>
      <w:ins w:id="15" w:author="Fiskr" w:date="2014-09-24T11:37:00Z">
        <w:r w:rsidR="00CA46BC">
          <w:t xml:space="preserve"> eller ej</w:t>
        </w:r>
      </w:ins>
      <w:ins w:id="16" w:author="Fiskr" w:date="2014-09-24T11:38:00Z">
        <w:r w:rsidR="00CA46BC">
          <w:t>. Dette</w:t>
        </w:r>
      </w:ins>
      <w:del w:id="17" w:author="Fiskr" w:date="2014-09-24T11:38:00Z">
        <w:r w:rsidDel="00CA46BC">
          <w:delText>,</w:delText>
        </w:r>
      </w:del>
      <w:r>
        <w:t xml:space="preserve"> </w:t>
      </w:r>
      <w:del w:id="18" w:author="Fiskr" w:date="2014-09-24T11:38:00Z">
        <w:r w:rsidRPr="000672F4" w:rsidDel="00CA46BC">
          <w:delText>som</w:delText>
        </w:r>
        <w:r w:rsidDel="00CA46BC">
          <w:delText xml:space="preserve"> </w:delText>
        </w:r>
      </w:del>
      <w:r>
        <w:t>indikeres ved en bip-lyd, der ændrer frekvens i forhold til distancen til modspilleren. Dette høres via en øresnegl</w:t>
      </w:r>
      <w:bookmarkStart w:id="19" w:name="_GoBack"/>
      <w:bookmarkEnd w:id="19"/>
      <w:r>
        <w:t>, som er tilsluttet P</w:t>
      </w:r>
      <w:r w:rsidR="00CA46BC">
        <w:t>s</w:t>
      </w:r>
      <w:r>
        <w:t>oC</w:t>
      </w:r>
      <w:ins w:id="20" w:author="Fiskr" w:date="2014-09-24T11:42:00Z">
        <w:r w:rsidR="00CA46BC">
          <w:t xml:space="preserve"> enheden</w:t>
        </w:r>
      </w:ins>
      <w:r>
        <w:t>.</w:t>
      </w:r>
    </w:p>
    <w:p w14:paraId="2B0B2CF7" w14:textId="77777777" w:rsidR="00130DF9" w:rsidRPr="006E7862" w:rsidRDefault="00130DF9" w:rsidP="00AA2D50">
      <w:r>
        <w:t xml:space="preserve">Mister en spiller alle </w:t>
      </w:r>
      <w:r w:rsidR="00862C9F">
        <w:t xml:space="preserve">100 </w:t>
      </w:r>
      <w:commentRangeStart w:id="21"/>
      <w:r w:rsidR="00862C9F">
        <w:t>healt</w:t>
      </w:r>
      <w:ins w:id="22" w:author="Jonas Nikolajsen" w:date="2014-09-24T10:12:00Z">
        <w:r w:rsidR="00C7223E">
          <w:t>h</w:t>
        </w:r>
        <w:commentRangeEnd w:id="21"/>
        <w:r w:rsidR="00C7223E">
          <w:rPr>
            <w:rStyle w:val="CommentReference"/>
          </w:rPr>
          <w:commentReference w:id="21"/>
        </w:r>
      </w:ins>
      <w:r>
        <w:t xml:space="preserve">, bliver dennes </w:t>
      </w:r>
      <w:r w:rsidR="00862C9F">
        <w:t>laser</w:t>
      </w:r>
      <w:r>
        <w:t xml:space="preserve"> deaktiveret og kan ikke længere skyde.</w:t>
      </w:r>
      <w:r w:rsidR="00F07670">
        <w:t xml:space="preserve"> Spil-sessionen</w:t>
      </w:r>
      <w:r>
        <w:t xml:space="preserve"> slutter, når der kun er én spiller tilbage</w:t>
      </w:r>
      <w:r w:rsidR="00F07670">
        <w:t xml:space="preserve"> eller tiden er gået.</w:t>
      </w:r>
    </w:p>
    <w:p w14:paraId="66C8BF45" w14:textId="77777777" w:rsidR="00495E75" w:rsidRDefault="00495E75" w:rsidP="00495E75">
      <w:pPr>
        <w:pStyle w:val="Heading2"/>
      </w:pPr>
      <w:commentRangeStart w:id="23"/>
      <w:r>
        <w:t>Roller</w:t>
      </w:r>
      <w:commentRangeEnd w:id="23"/>
      <w:r w:rsidR="00C7223E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23"/>
      </w:r>
    </w:p>
    <w:p w14:paraId="3E5E951B" w14:textId="77777777" w:rsidR="00495E75" w:rsidRDefault="00DE0103" w:rsidP="00D77CA3">
      <w:r>
        <w:t>Kontakt med Vejleder</w:t>
      </w:r>
      <w:r w:rsidR="00495E75">
        <w:t xml:space="preserve">: </w:t>
      </w:r>
      <w:r w:rsidR="00D232C3">
        <w:t>Mikkel</w:t>
      </w:r>
      <w:r w:rsidR="00495E75">
        <w:br/>
        <w:t>Agenda til møder: Brink</w:t>
      </w:r>
      <w:r w:rsidR="00495E75">
        <w:br/>
        <w:t>Referent: Niels</w:t>
      </w:r>
    </w:p>
    <w:sectPr w:rsidR="00495E75" w:rsidSect="002E37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01" w:right="1134" w:bottom="1701" w:left="1134" w:header="1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Fiskr" w:date="2014-09-24T11:39:00Z" w:initials="F">
    <w:p w14:paraId="7D41A6EF" w14:textId="3A08A76A" w:rsidR="00CA46BC" w:rsidRDefault="00CA46BC">
      <w:pPr>
        <w:pStyle w:val="CommentText"/>
      </w:pPr>
      <w:r>
        <w:rPr>
          <w:rStyle w:val="CommentReference"/>
        </w:rPr>
        <w:annotationRef/>
      </w:r>
      <w:r>
        <w:t>Overvej, om forkortelsen virker i en dansk kontekst.</w:t>
      </w:r>
    </w:p>
  </w:comment>
  <w:comment w:id="21" w:author="Jonas Nikolajsen" w:date="2014-09-24T10:12:00Z" w:initials="JN">
    <w:p w14:paraId="67C79447" w14:textId="77777777" w:rsidR="00C7223E" w:rsidRDefault="00C7223E">
      <w:pPr>
        <w:pStyle w:val="CommentText"/>
      </w:pPr>
      <w:r>
        <w:rPr>
          <w:rStyle w:val="CommentReference"/>
        </w:rPr>
        <w:annotationRef/>
      </w:r>
      <w:r>
        <w:t>Overvej om man skal bruge danske udtryk i stedet?</w:t>
      </w:r>
    </w:p>
  </w:comment>
  <w:comment w:id="23" w:author="Jonas Nikolajsen" w:date="2014-09-24T10:13:00Z" w:initials="JN">
    <w:p w14:paraId="6E906260" w14:textId="77777777" w:rsidR="00C7223E" w:rsidRDefault="00C7223E">
      <w:pPr>
        <w:pStyle w:val="CommentText"/>
      </w:pPr>
      <w:r>
        <w:rPr>
          <w:rStyle w:val="CommentReference"/>
        </w:rPr>
        <w:annotationRef/>
      </w:r>
      <w:r>
        <w:t>I ligger jer meget fast på mange ting allerede her i projektformulering, det ville måske være en idé at vente med det til længere inde i forløbet.</w:t>
      </w:r>
      <w:r>
        <w:br/>
        <w:t>Derved har i muligheden for at lave teknologiundersøgelser og lignende inden der bestemmes hvordan projektet skal ligge fast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41A6EF" w15:done="0"/>
  <w15:commentEx w15:paraId="67C79447" w15:done="0"/>
  <w15:commentEx w15:paraId="6E90626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7A523D" w14:textId="77777777" w:rsidR="00724990" w:rsidRDefault="00724990" w:rsidP="00FB5F11">
      <w:pPr>
        <w:spacing w:after="0" w:line="240" w:lineRule="auto"/>
      </w:pPr>
      <w:r>
        <w:separator/>
      </w:r>
    </w:p>
  </w:endnote>
  <w:endnote w:type="continuationSeparator" w:id="0">
    <w:p w14:paraId="7469FB2A" w14:textId="77777777" w:rsidR="00724990" w:rsidRDefault="00724990" w:rsidP="00FB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93343" w14:textId="77777777" w:rsidR="00D77CA3" w:rsidRDefault="00D77C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77321" w14:textId="77777777" w:rsidR="00D77CA3" w:rsidRDefault="00D77CA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8DA1C" w14:textId="77777777" w:rsidR="00D77CA3" w:rsidRDefault="00D77C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DDCAD" w14:textId="77777777" w:rsidR="00724990" w:rsidRDefault="00724990" w:rsidP="00FB5F11">
      <w:pPr>
        <w:spacing w:after="0" w:line="240" w:lineRule="auto"/>
      </w:pPr>
      <w:r>
        <w:separator/>
      </w:r>
    </w:p>
  </w:footnote>
  <w:footnote w:type="continuationSeparator" w:id="0">
    <w:p w14:paraId="3D4C8CEC" w14:textId="77777777" w:rsidR="00724990" w:rsidRDefault="00724990" w:rsidP="00FB5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A84ED" w14:textId="77777777" w:rsidR="00D77CA3" w:rsidRDefault="00D77C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C97727" w14:textId="77777777" w:rsidR="00FF6D06" w:rsidRPr="00F86E26" w:rsidRDefault="00D77CA3" w:rsidP="00FF6D06">
    <w:pPr>
      <w:pStyle w:val="Heading1"/>
      <w:tabs>
        <w:tab w:val="right" w:pos="9639"/>
      </w:tabs>
      <w:spacing w:after="240"/>
      <w:rPr>
        <w:color w:val="0000FF" w:themeColor="hyperlink"/>
        <w:sz w:val="20"/>
        <w:szCs w:val="20"/>
        <w:u w:val="single"/>
        <w:lang w:val="en-US"/>
      </w:rPr>
    </w:pPr>
    <w:r>
      <w:rPr>
        <w:lang w:val="en-US"/>
      </w:rPr>
      <w:t>Semesterprojekt</w:t>
    </w:r>
    <w:r w:rsidR="002E37B4" w:rsidRPr="00F86E26">
      <w:rPr>
        <w:lang w:val="en-US"/>
      </w:rPr>
      <w:tab/>
    </w:r>
    <w:r w:rsidR="00B61DCA" w:rsidRPr="00B61DCA">
      <w:rPr>
        <w:lang w:val="en-US"/>
      </w:rPr>
      <w:t>Aarhus U</w:t>
    </w:r>
    <w:r w:rsidR="00B61DCA">
      <w:rPr>
        <w:lang w:val="en-US"/>
      </w:rPr>
      <w:t>niversity School</w:t>
    </w:r>
    <w:r w:rsidR="00B61DCA" w:rsidRPr="00F86E26">
      <w:rPr>
        <w:lang w:val="en-US"/>
      </w:rPr>
      <w:t xml:space="preserve"> of Engineering</w:t>
    </w:r>
    <w:r w:rsidR="00C123E4" w:rsidRPr="00F86E26">
      <w:rPr>
        <w:lang w:val="en-US"/>
      </w:rPr>
      <w:br/>
    </w:r>
    <w:r w:rsidR="00C123E4" w:rsidRPr="00F86E26">
      <w:rPr>
        <w:sz w:val="20"/>
        <w:szCs w:val="20"/>
        <w:lang w:val="en-US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534DD" w14:textId="77777777" w:rsidR="00D77CA3" w:rsidRDefault="00D77C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0000"/>
    <w:name w:val="AutoList24"/>
    <w:lvl w:ilvl="0">
      <w:start w:val="1"/>
      <w:numFmt w:val="decimal"/>
      <w:lvlText w:val="%1."/>
      <w:lvlJc w:val="left"/>
    </w:lvl>
    <w:lvl w:ilvl="1">
      <w:start w:val="1"/>
      <w:numFmt w:val="decimal"/>
      <w:lvlText w:val="·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>
    <w:nsid w:val="0176276E"/>
    <w:multiLevelType w:val="hybridMultilevel"/>
    <w:tmpl w:val="64662F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52FBF"/>
    <w:multiLevelType w:val="hybridMultilevel"/>
    <w:tmpl w:val="6D6E8C4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4E7E9D"/>
    <w:multiLevelType w:val="multilevel"/>
    <w:tmpl w:val="F1F62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09007F7D"/>
    <w:multiLevelType w:val="multilevel"/>
    <w:tmpl w:val="7F3A58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0CB078DF"/>
    <w:multiLevelType w:val="hybridMultilevel"/>
    <w:tmpl w:val="8110BB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2B0660"/>
    <w:multiLevelType w:val="hybridMultilevel"/>
    <w:tmpl w:val="60308D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BB7D55"/>
    <w:multiLevelType w:val="hybridMultilevel"/>
    <w:tmpl w:val="109C6F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46706F"/>
    <w:multiLevelType w:val="hybridMultilevel"/>
    <w:tmpl w:val="883016FC"/>
    <w:lvl w:ilvl="0" w:tplc="474A4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7924B9"/>
    <w:multiLevelType w:val="multilevel"/>
    <w:tmpl w:val="3F840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1CF6351E"/>
    <w:multiLevelType w:val="multilevel"/>
    <w:tmpl w:val="3F840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1E2E0FA9"/>
    <w:multiLevelType w:val="hybridMultilevel"/>
    <w:tmpl w:val="FA44A94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9E1FF3"/>
    <w:multiLevelType w:val="multilevel"/>
    <w:tmpl w:val="ABF67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22125644"/>
    <w:multiLevelType w:val="hybridMultilevel"/>
    <w:tmpl w:val="82AA3B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224F03"/>
    <w:multiLevelType w:val="hybridMultilevel"/>
    <w:tmpl w:val="E856EA4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A87B9F"/>
    <w:multiLevelType w:val="multilevel"/>
    <w:tmpl w:val="F1F62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34DE7805"/>
    <w:multiLevelType w:val="hybridMultilevel"/>
    <w:tmpl w:val="62DE62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1B3B30"/>
    <w:multiLevelType w:val="multilevel"/>
    <w:tmpl w:val="3F840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7741B9A"/>
    <w:multiLevelType w:val="hybridMultilevel"/>
    <w:tmpl w:val="43DCC6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B240C7"/>
    <w:multiLevelType w:val="multilevel"/>
    <w:tmpl w:val="3F840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41ED7532"/>
    <w:multiLevelType w:val="hybridMultilevel"/>
    <w:tmpl w:val="960CBA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611712"/>
    <w:multiLevelType w:val="hybridMultilevel"/>
    <w:tmpl w:val="F0F6C98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ED0007"/>
    <w:multiLevelType w:val="hybridMultilevel"/>
    <w:tmpl w:val="50D6B9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EB1FD7"/>
    <w:multiLevelType w:val="hybridMultilevel"/>
    <w:tmpl w:val="4712D5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BF675D"/>
    <w:multiLevelType w:val="hybridMultilevel"/>
    <w:tmpl w:val="DF660440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70236EB"/>
    <w:multiLevelType w:val="hybridMultilevel"/>
    <w:tmpl w:val="12DCC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DA055A"/>
    <w:multiLevelType w:val="multilevel"/>
    <w:tmpl w:val="3F840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5A10513D"/>
    <w:multiLevelType w:val="hybridMultilevel"/>
    <w:tmpl w:val="071298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A81591F"/>
    <w:multiLevelType w:val="hybridMultilevel"/>
    <w:tmpl w:val="974E24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8E4F70"/>
    <w:multiLevelType w:val="multilevel"/>
    <w:tmpl w:val="3F840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6A394A66"/>
    <w:multiLevelType w:val="hybridMultilevel"/>
    <w:tmpl w:val="BFB64EAC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725BB2"/>
    <w:multiLevelType w:val="hybridMultilevel"/>
    <w:tmpl w:val="1F2E6CA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C41AD8"/>
    <w:multiLevelType w:val="hybridMultilevel"/>
    <w:tmpl w:val="2D9C18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77017A"/>
    <w:multiLevelType w:val="hybridMultilevel"/>
    <w:tmpl w:val="AE3A9E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1"/>
  </w:num>
  <w:num w:numId="3">
    <w:abstractNumId w:val="5"/>
  </w:num>
  <w:num w:numId="4">
    <w:abstractNumId w:val="25"/>
  </w:num>
  <w:num w:numId="5">
    <w:abstractNumId w:val="27"/>
  </w:num>
  <w:num w:numId="6">
    <w:abstractNumId w:val="28"/>
  </w:num>
  <w:num w:numId="7">
    <w:abstractNumId w:val="6"/>
  </w:num>
  <w:num w:numId="8">
    <w:abstractNumId w:val="20"/>
  </w:num>
  <w:num w:numId="9">
    <w:abstractNumId w:val="18"/>
  </w:num>
  <w:num w:numId="10">
    <w:abstractNumId w:val="22"/>
  </w:num>
  <w:num w:numId="11">
    <w:abstractNumId w:val="31"/>
  </w:num>
  <w:num w:numId="12">
    <w:abstractNumId w:val="14"/>
  </w:num>
  <w:num w:numId="13">
    <w:abstractNumId w:val="23"/>
  </w:num>
  <w:num w:numId="14">
    <w:abstractNumId w:val="2"/>
  </w:num>
  <w:num w:numId="15">
    <w:abstractNumId w:val="1"/>
  </w:num>
  <w:num w:numId="16">
    <w:abstractNumId w:val="13"/>
  </w:num>
  <w:num w:numId="17">
    <w:abstractNumId w:val="32"/>
  </w:num>
  <w:num w:numId="18">
    <w:abstractNumId w:val="8"/>
  </w:num>
  <w:num w:numId="19">
    <w:abstractNumId w:val="0"/>
    <w:lvlOverride w:ilvl="0">
      <w:startOverride w:val="2"/>
      <w:lvl w:ilvl="0">
        <w:start w:val="2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·"/>
        <w:lvlJc w:val="left"/>
      </w:lvl>
    </w:lvlOverride>
    <w:lvlOverride w:ilvl="2">
      <w:startOverride w:val="1"/>
      <w:lvl w:ilvl="2">
        <w:start w:val="1"/>
        <w:numFmt w:val="decimal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decimal"/>
        <w:lvlText w:val="%5."/>
        <w:lvlJc w:val="left"/>
      </w:lvl>
    </w:lvlOverride>
    <w:lvlOverride w:ilvl="5">
      <w:startOverride w:val="1"/>
      <w:lvl w:ilvl="5">
        <w:start w:val="1"/>
        <w:numFmt w:val="decimal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decimal"/>
        <w:lvlText w:val="%8."/>
        <w:lvlJc w:val="left"/>
      </w:lvl>
    </w:lvlOverride>
  </w:num>
  <w:num w:numId="20">
    <w:abstractNumId w:val="24"/>
  </w:num>
  <w:num w:numId="21">
    <w:abstractNumId w:val="30"/>
  </w:num>
  <w:num w:numId="22">
    <w:abstractNumId w:val="16"/>
  </w:num>
  <w:num w:numId="23">
    <w:abstractNumId w:val="11"/>
  </w:num>
  <w:num w:numId="24">
    <w:abstractNumId w:val="7"/>
  </w:num>
  <w:num w:numId="25">
    <w:abstractNumId w:val="9"/>
  </w:num>
  <w:num w:numId="26">
    <w:abstractNumId w:val="19"/>
  </w:num>
  <w:num w:numId="27">
    <w:abstractNumId w:val="4"/>
  </w:num>
  <w:num w:numId="28">
    <w:abstractNumId w:val="29"/>
  </w:num>
  <w:num w:numId="29">
    <w:abstractNumId w:val="26"/>
  </w:num>
  <w:num w:numId="30">
    <w:abstractNumId w:val="12"/>
  </w:num>
  <w:num w:numId="31">
    <w:abstractNumId w:val="3"/>
  </w:num>
  <w:num w:numId="32">
    <w:abstractNumId w:val="15"/>
  </w:num>
  <w:num w:numId="33">
    <w:abstractNumId w:val="17"/>
  </w:num>
  <w:num w:numId="34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skr">
    <w15:presenceInfo w15:providerId="None" w15:userId="Fiskr"/>
  </w15:person>
  <w15:person w15:author="Jonas Nikolajsen">
    <w15:presenceInfo w15:providerId="Windows Live" w15:userId="88f596bd6ac224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CCA"/>
    <w:rsid w:val="00000D48"/>
    <w:rsid w:val="0000207B"/>
    <w:rsid w:val="0000267F"/>
    <w:rsid w:val="00046B49"/>
    <w:rsid w:val="000555B1"/>
    <w:rsid w:val="000672F4"/>
    <w:rsid w:val="000816B4"/>
    <w:rsid w:val="000831BA"/>
    <w:rsid w:val="000A435F"/>
    <w:rsid w:val="000A75D5"/>
    <w:rsid w:val="000B5EEA"/>
    <w:rsid w:val="000E231A"/>
    <w:rsid w:val="000E72EC"/>
    <w:rsid w:val="000F3B70"/>
    <w:rsid w:val="00100697"/>
    <w:rsid w:val="00117014"/>
    <w:rsid w:val="0011730F"/>
    <w:rsid w:val="00117F45"/>
    <w:rsid w:val="00130DF9"/>
    <w:rsid w:val="00134A6E"/>
    <w:rsid w:val="001D2CA0"/>
    <w:rsid w:val="001E0713"/>
    <w:rsid w:val="002340AC"/>
    <w:rsid w:val="0024263A"/>
    <w:rsid w:val="002466B5"/>
    <w:rsid w:val="0025469B"/>
    <w:rsid w:val="00257CD6"/>
    <w:rsid w:val="00280850"/>
    <w:rsid w:val="00282EB7"/>
    <w:rsid w:val="002B288F"/>
    <w:rsid w:val="002E37B4"/>
    <w:rsid w:val="002F1615"/>
    <w:rsid w:val="00303E75"/>
    <w:rsid w:val="003169FD"/>
    <w:rsid w:val="00326D45"/>
    <w:rsid w:val="00332E7E"/>
    <w:rsid w:val="003415B9"/>
    <w:rsid w:val="00341964"/>
    <w:rsid w:val="00343CD9"/>
    <w:rsid w:val="0038348D"/>
    <w:rsid w:val="003859CE"/>
    <w:rsid w:val="003924A3"/>
    <w:rsid w:val="003C4D92"/>
    <w:rsid w:val="003C7BFD"/>
    <w:rsid w:val="0040057E"/>
    <w:rsid w:val="00402FD5"/>
    <w:rsid w:val="004040DF"/>
    <w:rsid w:val="00410AF1"/>
    <w:rsid w:val="0045677A"/>
    <w:rsid w:val="0046067D"/>
    <w:rsid w:val="00467AAC"/>
    <w:rsid w:val="00473C22"/>
    <w:rsid w:val="00494995"/>
    <w:rsid w:val="00495E75"/>
    <w:rsid w:val="004E0CEB"/>
    <w:rsid w:val="0051279C"/>
    <w:rsid w:val="00531B36"/>
    <w:rsid w:val="00555DFE"/>
    <w:rsid w:val="0057025B"/>
    <w:rsid w:val="00574E4A"/>
    <w:rsid w:val="005C1977"/>
    <w:rsid w:val="005D22C4"/>
    <w:rsid w:val="005D3020"/>
    <w:rsid w:val="005E16C8"/>
    <w:rsid w:val="005F1767"/>
    <w:rsid w:val="00605FCB"/>
    <w:rsid w:val="00613533"/>
    <w:rsid w:val="0065159A"/>
    <w:rsid w:val="00680BBC"/>
    <w:rsid w:val="0069702B"/>
    <w:rsid w:val="006A63CD"/>
    <w:rsid w:val="006A79D9"/>
    <w:rsid w:val="006E4BC5"/>
    <w:rsid w:val="006E61B7"/>
    <w:rsid w:val="006E7862"/>
    <w:rsid w:val="00724990"/>
    <w:rsid w:val="00732CCD"/>
    <w:rsid w:val="00761370"/>
    <w:rsid w:val="00773C65"/>
    <w:rsid w:val="007904C3"/>
    <w:rsid w:val="00793537"/>
    <w:rsid w:val="007B76A6"/>
    <w:rsid w:val="007D4D78"/>
    <w:rsid w:val="007E38CB"/>
    <w:rsid w:val="007E5439"/>
    <w:rsid w:val="007F3E40"/>
    <w:rsid w:val="00801F2A"/>
    <w:rsid w:val="00811F47"/>
    <w:rsid w:val="00817202"/>
    <w:rsid w:val="00846D1C"/>
    <w:rsid w:val="00862C9F"/>
    <w:rsid w:val="00885F7A"/>
    <w:rsid w:val="00886D20"/>
    <w:rsid w:val="008A2C1D"/>
    <w:rsid w:val="008A4CAE"/>
    <w:rsid w:val="008A5708"/>
    <w:rsid w:val="008B0D7E"/>
    <w:rsid w:val="008B2402"/>
    <w:rsid w:val="008C11B6"/>
    <w:rsid w:val="008D4248"/>
    <w:rsid w:val="008E2339"/>
    <w:rsid w:val="008E2521"/>
    <w:rsid w:val="00915204"/>
    <w:rsid w:val="00930714"/>
    <w:rsid w:val="00985A2E"/>
    <w:rsid w:val="00995DFD"/>
    <w:rsid w:val="009D7BD6"/>
    <w:rsid w:val="009E7CE9"/>
    <w:rsid w:val="009F7931"/>
    <w:rsid w:val="00A27CF7"/>
    <w:rsid w:val="00A43616"/>
    <w:rsid w:val="00A46582"/>
    <w:rsid w:val="00A74B52"/>
    <w:rsid w:val="00A80A84"/>
    <w:rsid w:val="00AA2D50"/>
    <w:rsid w:val="00AC0382"/>
    <w:rsid w:val="00AE1209"/>
    <w:rsid w:val="00AF3E5E"/>
    <w:rsid w:val="00B02AD2"/>
    <w:rsid w:val="00B1161B"/>
    <w:rsid w:val="00B17B94"/>
    <w:rsid w:val="00B500E1"/>
    <w:rsid w:val="00B61DCA"/>
    <w:rsid w:val="00B631E2"/>
    <w:rsid w:val="00B86F51"/>
    <w:rsid w:val="00B92BEE"/>
    <w:rsid w:val="00BA4189"/>
    <w:rsid w:val="00BB53FE"/>
    <w:rsid w:val="00BC6E13"/>
    <w:rsid w:val="00BF7ED3"/>
    <w:rsid w:val="00C057E0"/>
    <w:rsid w:val="00C123E4"/>
    <w:rsid w:val="00C2113E"/>
    <w:rsid w:val="00C31086"/>
    <w:rsid w:val="00C3139A"/>
    <w:rsid w:val="00C7223E"/>
    <w:rsid w:val="00C76D54"/>
    <w:rsid w:val="00C92B94"/>
    <w:rsid w:val="00CA218B"/>
    <w:rsid w:val="00CA46BC"/>
    <w:rsid w:val="00CA7DA0"/>
    <w:rsid w:val="00CB74FC"/>
    <w:rsid w:val="00CC51FA"/>
    <w:rsid w:val="00CC6777"/>
    <w:rsid w:val="00CD41A6"/>
    <w:rsid w:val="00CD6449"/>
    <w:rsid w:val="00CE5CCA"/>
    <w:rsid w:val="00D0411B"/>
    <w:rsid w:val="00D12B61"/>
    <w:rsid w:val="00D172C0"/>
    <w:rsid w:val="00D210B7"/>
    <w:rsid w:val="00D232C3"/>
    <w:rsid w:val="00D2510F"/>
    <w:rsid w:val="00D26C39"/>
    <w:rsid w:val="00D344AF"/>
    <w:rsid w:val="00D35582"/>
    <w:rsid w:val="00D550B5"/>
    <w:rsid w:val="00D57D60"/>
    <w:rsid w:val="00D625DA"/>
    <w:rsid w:val="00D76760"/>
    <w:rsid w:val="00D77CA3"/>
    <w:rsid w:val="00D87C3E"/>
    <w:rsid w:val="00D91FA5"/>
    <w:rsid w:val="00DA429C"/>
    <w:rsid w:val="00DB0F35"/>
    <w:rsid w:val="00DE0103"/>
    <w:rsid w:val="00DE1A91"/>
    <w:rsid w:val="00DF1EFC"/>
    <w:rsid w:val="00E40DEB"/>
    <w:rsid w:val="00E71A1E"/>
    <w:rsid w:val="00EA00CE"/>
    <w:rsid w:val="00EA1726"/>
    <w:rsid w:val="00EA4B1E"/>
    <w:rsid w:val="00EA77C2"/>
    <w:rsid w:val="00EC4936"/>
    <w:rsid w:val="00F07670"/>
    <w:rsid w:val="00F22665"/>
    <w:rsid w:val="00F47E44"/>
    <w:rsid w:val="00F729DD"/>
    <w:rsid w:val="00F803F8"/>
    <w:rsid w:val="00F814AF"/>
    <w:rsid w:val="00F86E26"/>
    <w:rsid w:val="00F96A82"/>
    <w:rsid w:val="00FB5F11"/>
    <w:rsid w:val="00FE7C1B"/>
    <w:rsid w:val="00F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4C07"/>
  <w15:docId w15:val="{6B66E865-0727-410F-963A-8BBB70BE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F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F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7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7C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5F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B5F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F11"/>
  </w:style>
  <w:style w:type="paragraph" w:styleId="Footer">
    <w:name w:val="footer"/>
    <w:basedOn w:val="Normal"/>
    <w:link w:val="FooterChar"/>
    <w:uiPriority w:val="99"/>
    <w:unhideWhenUsed/>
    <w:rsid w:val="00FB5F1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F11"/>
  </w:style>
  <w:style w:type="paragraph" w:styleId="ListParagraph">
    <w:name w:val="List Paragraph"/>
    <w:basedOn w:val="Normal"/>
    <w:uiPriority w:val="34"/>
    <w:qFormat/>
    <w:rsid w:val="00C310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37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E54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5439"/>
    <w:rPr>
      <w:color w:val="800080" w:themeColor="followedHyperlink"/>
      <w:u w:val="single"/>
    </w:rPr>
  </w:style>
  <w:style w:type="paragraph" w:customStyle="1" w:styleId="Default">
    <w:name w:val="Default"/>
    <w:rsid w:val="009307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CE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E7CE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17F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F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F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F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F45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613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 1"/>
    <w:basedOn w:val="Normal"/>
    <w:rsid w:val="00F86E26"/>
    <w:pPr>
      <w:widowControl w:val="0"/>
      <w:autoSpaceDE w:val="0"/>
      <w:autoSpaceDN w:val="0"/>
      <w:adjustRightInd w:val="0"/>
      <w:spacing w:after="0" w:line="240" w:lineRule="auto"/>
      <w:ind w:left="714" w:hanging="341"/>
      <w:outlineLvl w:val="0"/>
    </w:pPr>
    <w:rPr>
      <w:rFonts w:ascii="Times New Roman" w:eastAsia="Times New Roman" w:hAnsi="Times New Roman" w:cs="Times New Roman"/>
      <w:sz w:val="24"/>
      <w:szCs w:val="24"/>
      <w:lang w:val="en-US" w:eastAsia="da-DK"/>
    </w:rPr>
  </w:style>
  <w:style w:type="paragraph" w:customStyle="1" w:styleId="Hidetext">
    <w:name w:val="Hide text"/>
    <w:basedOn w:val="Normal"/>
    <w:next w:val="Normal"/>
    <w:rsid w:val="00D77CA3"/>
    <w:pPr>
      <w:pBdr>
        <w:top w:val="single" w:sz="6" w:space="1" w:color="0000FF"/>
        <w:left w:val="single" w:sz="6" w:space="1" w:color="0000FF"/>
        <w:bottom w:val="single" w:sz="6" w:space="1" w:color="0000FF"/>
        <w:right w:val="single" w:sz="6" w:space="1" w:color="0000FF"/>
      </w:pBdr>
      <w:spacing w:before="80" w:after="80" w:line="240" w:lineRule="auto"/>
      <w:ind w:left="284"/>
    </w:pPr>
    <w:rPr>
      <w:rFonts w:ascii="Times New Roman" w:eastAsia="Times New Roman" w:hAnsi="Times New Roman" w:cs="Times New Roman"/>
      <w:vanish/>
      <w:color w:val="0000F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7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1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\AppData\Roaming\Microsoft\Templates\IHA%20not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1</b:Tag>
    <b:SourceType>Report</b:SourceType>
    <b:Guid>{701FF268-8AFF-47C4-A08F-7857700DE2FD}</b:Guid>
    <b:Title>[1]</b:Title>
    <b:RefOrder>1</b:RefOrder>
  </b:Source>
  <b:Source>
    <b:Tag>ADC</b:Tag>
    <b:SourceType>Report</b:SourceType>
    <b:Guid>{677B0F56-C827-41EF-BF4B-6C39E404C766}</b:Guid>
    <b:Title>ADC Architectures III: Sigma-Delta ADC Basics</b:Title>
    <b:RefOrder>2</b:RefOrder>
  </b:Source>
</b:Sources>
</file>

<file path=customXml/itemProps1.xml><?xml version="1.0" encoding="utf-8"?>
<ds:datastoreItem xmlns:ds="http://schemas.openxmlformats.org/officeDocument/2006/customXml" ds:itemID="{371E03F4-AD72-4890-83F2-5679DDCB8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IHA note1</Template>
  <TotalTime>35</TotalTime>
  <Pages>1</Pages>
  <Words>241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Wulff</dc:creator>
  <cp:lastModifiedBy>Fiskr</cp:lastModifiedBy>
  <cp:revision>6</cp:revision>
  <cp:lastPrinted>2012-03-26T09:22:00Z</cp:lastPrinted>
  <dcterms:created xsi:type="dcterms:W3CDTF">2014-09-16T13:27:00Z</dcterms:created>
  <dcterms:modified xsi:type="dcterms:W3CDTF">2014-09-24T09:43:00Z</dcterms:modified>
</cp:coreProperties>
</file>