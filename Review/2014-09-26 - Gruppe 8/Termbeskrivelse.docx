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page" w:horzAnchor="margin" w:tblpY="2160"/>
        <w:tblW w:w="0" w:type="auto"/>
        <w:tblLook w:val="04A0" w:firstRow="1" w:lastRow="0" w:firstColumn="1" w:lastColumn="0" w:noHBand="0" w:noVBand="1"/>
      </w:tblPr>
      <w:tblGrid>
        <w:gridCol w:w="4889"/>
        <w:gridCol w:w="4889"/>
      </w:tblGrid>
      <w:tr w:rsidR="00D53779" w:rsidTr="00D53779">
        <w:tc>
          <w:tcPr>
            <w:tcW w:w="4889" w:type="dxa"/>
          </w:tcPr>
          <w:p w:rsidR="00D53779" w:rsidRPr="00D53779" w:rsidRDefault="00D53779" w:rsidP="00D53779">
            <w:pPr>
              <w:rPr>
                <w:b/>
              </w:rPr>
            </w:pPr>
            <w:r w:rsidRPr="00D53779">
              <w:rPr>
                <w:b/>
              </w:rPr>
              <w:t>Term</w:t>
            </w:r>
          </w:p>
        </w:tc>
        <w:tc>
          <w:tcPr>
            <w:tcW w:w="4889" w:type="dxa"/>
          </w:tcPr>
          <w:p w:rsidR="00D53779" w:rsidRPr="00D53779" w:rsidRDefault="00D53779" w:rsidP="00D53779">
            <w:pPr>
              <w:rPr>
                <w:b/>
              </w:rPr>
            </w:pPr>
            <w:r w:rsidRPr="00D53779">
              <w:rPr>
                <w:b/>
              </w:rPr>
              <w:t>Beskrivelse</w:t>
            </w:r>
          </w:p>
        </w:tc>
      </w:tr>
      <w:tr w:rsidR="00D53779" w:rsidRPr="00D53779" w:rsidTr="00D53779">
        <w:tc>
          <w:tcPr>
            <w:tcW w:w="4889" w:type="dxa"/>
          </w:tcPr>
          <w:p w:rsidR="00D53779" w:rsidRPr="00D53779" w:rsidRDefault="00202654" w:rsidP="00D53779">
            <w:r>
              <w:t>Heat</w:t>
            </w:r>
          </w:p>
        </w:tc>
        <w:tc>
          <w:tcPr>
            <w:tcW w:w="4889" w:type="dxa"/>
          </w:tcPr>
          <w:p w:rsidR="00D53779" w:rsidRPr="00D53779" w:rsidRDefault="00ED4E75" w:rsidP="00ED4E75">
            <w:r>
              <w:t>En ”temperatur”-variabel der stiger hver gang spilleren affyrer sin våben.</w:t>
            </w:r>
          </w:p>
        </w:tc>
      </w:tr>
      <w:tr w:rsidR="00202654" w:rsidRPr="00D53779" w:rsidTr="00D53779">
        <w:tc>
          <w:tcPr>
            <w:tcW w:w="4889" w:type="dxa"/>
          </w:tcPr>
          <w:p w:rsidR="00202654" w:rsidRDefault="00ED4E75" w:rsidP="00D53779">
            <w:r>
              <w:t>Cooldown</w:t>
            </w:r>
          </w:p>
        </w:tc>
        <w:tc>
          <w:tcPr>
            <w:tcW w:w="4889" w:type="dxa"/>
          </w:tcPr>
          <w:p w:rsidR="00202654" w:rsidRPr="00D53779" w:rsidRDefault="00ED4E75" w:rsidP="00ED4E75">
            <w:r>
              <w:t>Når spilleren ikke affyrer sit våben, så vil våbnets heat falde.</w:t>
            </w:r>
          </w:p>
        </w:tc>
      </w:tr>
      <w:tr w:rsidR="00D53779" w:rsidTr="00D53779">
        <w:tc>
          <w:tcPr>
            <w:tcW w:w="4889" w:type="dxa"/>
          </w:tcPr>
          <w:p w:rsidR="00D53779" w:rsidRDefault="00D53779" w:rsidP="00D53779">
            <w:r>
              <w:t>Overheat</w:t>
            </w:r>
          </w:p>
        </w:tc>
        <w:tc>
          <w:tcPr>
            <w:tcW w:w="4889" w:type="dxa"/>
          </w:tcPr>
          <w:p w:rsidR="00D53779" w:rsidRDefault="00D53779" w:rsidP="00D53779">
            <w:r>
              <w:t>Spilleren har skudt for mange gange i træk, og h</w:t>
            </w:r>
            <w:r w:rsidR="00ED4E75">
              <w:t>ans våbens heat skal nu falde helt til nul</w:t>
            </w:r>
            <w:r w:rsidR="00AD33D7">
              <w:t>,</w:t>
            </w:r>
            <w:r>
              <w:t xml:space="preserve"> før han </w:t>
            </w:r>
            <w:r w:rsidR="00ED4E75">
              <w:t>kan skyde sit våben</w:t>
            </w:r>
            <w:r>
              <w:t xml:space="preserve"> igen.</w:t>
            </w:r>
            <w:r w:rsidR="00AD33D7">
              <w:t xml:space="preserve"> Tiden dette tager er våbnets overheat-timer.</w:t>
            </w:r>
          </w:p>
        </w:tc>
      </w:tr>
      <w:tr w:rsidR="00D53779" w:rsidTr="00D53779">
        <w:tc>
          <w:tcPr>
            <w:tcW w:w="4889" w:type="dxa"/>
          </w:tcPr>
          <w:p w:rsidR="00D53779" w:rsidRDefault="0011088A" w:rsidP="00D53779">
            <w:r>
              <w:t>Health (Navn TBD)</w:t>
            </w:r>
          </w:p>
        </w:tc>
        <w:tc>
          <w:tcPr>
            <w:tcW w:w="4889" w:type="dxa"/>
          </w:tcPr>
          <w:p w:rsidR="0011088A" w:rsidRDefault="0011088A" w:rsidP="004C14FF">
            <w:r>
              <w:t xml:space="preserve">Spillerens health er hvor meget </w:t>
            </w:r>
            <w:r w:rsidR="00AD33D7">
              <w:t>skade han kan tage, før</w:t>
            </w:r>
            <w:r w:rsidR="004C14FF">
              <w:t xml:space="preserve"> han dør. En spillers maksimum health er 100.</w:t>
            </w:r>
            <w:r>
              <w:t xml:space="preserve"> </w:t>
            </w:r>
          </w:p>
        </w:tc>
      </w:tr>
      <w:tr w:rsidR="0011088A" w:rsidTr="00D53779">
        <w:tc>
          <w:tcPr>
            <w:tcW w:w="4889" w:type="dxa"/>
          </w:tcPr>
          <w:p w:rsidR="0011088A" w:rsidRPr="00D53779" w:rsidRDefault="0011088A" w:rsidP="0011088A">
            <w:r w:rsidRPr="00D53779">
              <w:t>Død</w:t>
            </w:r>
          </w:p>
        </w:tc>
        <w:tc>
          <w:tcPr>
            <w:tcW w:w="4889" w:type="dxa"/>
          </w:tcPr>
          <w:p w:rsidR="0011088A" w:rsidRPr="00D53779" w:rsidRDefault="004C14FF" w:rsidP="0011088A">
            <w:r>
              <w:t xml:space="preserve">Når spillerens health når 0, så starter en 7 sekunders ”respawn”-timer, hvor spilleren ikke kan skyde eller blive skudt. </w:t>
            </w:r>
          </w:p>
        </w:tc>
      </w:tr>
      <w:tr w:rsidR="00361BE2" w:rsidTr="00D53779">
        <w:tc>
          <w:tcPr>
            <w:tcW w:w="4889" w:type="dxa"/>
          </w:tcPr>
          <w:p w:rsidR="00361BE2" w:rsidRDefault="00361BE2" w:rsidP="0011088A">
            <w:r>
              <w:t>Laser Sniper</w:t>
            </w:r>
          </w:p>
        </w:tc>
        <w:tc>
          <w:tcPr>
            <w:tcW w:w="4889" w:type="dxa"/>
          </w:tcPr>
          <w:p w:rsidR="00361BE2" w:rsidRDefault="004C14FF" w:rsidP="004C14FF">
            <w:r>
              <w:t xml:space="preserve">Laser Sniperen vil altid dræbe hvis man rammer – dog har den en overheat-timer på 1,5 sekund efter hvert skud. </w:t>
            </w:r>
          </w:p>
        </w:tc>
      </w:tr>
      <w:tr w:rsidR="004C14FF" w:rsidTr="00D53779">
        <w:tc>
          <w:tcPr>
            <w:tcW w:w="4889" w:type="dxa"/>
          </w:tcPr>
          <w:p w:rsidR="004C14FF" w:rsidRDefault="004C14FF" w:rsidP="0011088A">
            <w:r>
              <w:t>Laser Rifle</w:t>
            </w:r>
          </w:p>
        </w:tc>
        <w:tc>
          <w:tcPr>
            <w:tcW w:w="4889" w:type="dxa"/>
          </w:tcPr>
          <w:p w:rsidR="00A763EE" w:rsidRDefault="004C14FF" w:rsidP="004C14FF">
            <w:r>
              <w:t xml:space="preserve">Laser Riflen er semi-automatisk og tager derfor lang tid om at opbygge heat. Den skader </w:t>
            </w:r>
            <w:r w:rsidR="00A763EE">
              <w:t>25 health pr. hit så der skal 4 træffere til at dræbe en modspiller</w:t>
            </w:r>
          </w:p>
        </w:tc>
      </w:tr>
      <w:tr w:rsidR="00A763EE" w:rsidTr="00D53779">
        <w:tc>
          <w:tcPr>
            <w:tcW w:w="4889" w:type="dxa"/>
          </w:tcPr>
          <w:p w:rsidR="00A763EE" w:rsidRDefault="00A763EE" w:rsidP="0011088A">
            <w:r>
              <w:t>Laser Beam</w:t>
            </w:r>
          </w:p>
        </w:tc>
        <w:tc>
          <w:tcPr>
            <w:tcW w:w="4889" w:type="dxa"/>
          </w:tcPr>
          <w:p w:rsidR="00A763EE" w:rsidRDefault="00A763EE" w:rsidP="004C14FF">
            <w:r>
              <w:t>Laser Beamen er fuld automatisk og opbygger derfor væsentlig hurtigere heat end riflen. Den skader kun 10 health pr. hit, men er betydeligt nemmere at ramme med end de andre våben.</w:t>
            </w:r>
            <w:bookmarkStart w:id="0" w:name="_GoBack"/>
            <w:bookmarkEnd w:id="0"/>
          </w:p>
        </w:tc>
      </w:tr>
    </w:tbl>
    <w:p w:rsidR="00DE5004" w:rsidRDefault="00D53779" w:rsidP="00D53779">
      <w:pPr>
        <w:pStyle w:val="Heading2"/>
      </w:pPr>
      <w:r>
        <w:t>Termbeskrivelse (Jesper og Paul)</w:t>
      </w:r>
    </w:p>
    <w:sectPr w:rsidR="00DE5004" w:rsidSect="00DE500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E6411A"/>
    <w:multiLevelType w:val="hybridMultilevel"/>
    <w:tmpl w:val="879E3EF2"/>
    <w:lvl w:ilvl="0" w:tplc="951CDB8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2"/>
  </w:compat>
  <w:rsids>
    <w:rsidRoot w:val="00D53779"/>
    <w:rsid w:val="0011088A"/>
    <w:rsid w:val="0019645C"/>
    <w:rsid w:val="00202654"/>
    <w:rsid w:val="00361BE2"/>
    <w:rsid w:val="004C14FF"/>
    <w:rsid w:val="00A763EE"/>
    <w:rsid w:val="00AD33D7"/>
    <w:rsid w:val="00C1120D"/>
    <w:rsid w:val="00D53779"/>
    <w:rsid w:val="00DE5004"/>
    <w:rsid w:val="00ED4E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1A1333-530D-4E67-B8E5-58911D24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004"/>
  </w:style>
  <w:style w:type="paragraph" w:styleId="Heading2">
    <w:name w:val="heading 2"/>
    <w:basedOn w:val="Normal"/>
    <w:next w:val="Normal"/>
    <w:link w:val="Heading2Char"/>
    <w:uiPriority w:val="9"/>
    <w:unhideWhenUsed/>
    <w:qFormat/>
    <w:rsid w:val="00D537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37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5377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1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158</Words>
  <Characters>966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Pedersen</dc:creator>
  <cp:lastModifiedBy>Hartvig</cp:lastModifiedBy>
  <cp:revision>3</cp:revision>
  <dcterms:created xsi:type="dcterms:W3CDTF">2014-09-22T12:04:00Z</dcterms:created>
  <dcterms:modified xsi:type="dcterms:W3CDTF">2014-09-22T13:27:00Z</dcterms:modified>
</cp:coreProperties>
</file>